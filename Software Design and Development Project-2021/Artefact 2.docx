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AB46"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40"/>
          <w:szCs w:val="40"/>
        </w:rPr>
      </w:pPr>
      <w:r w:rsidRPr="00981B73">
        <w:rPr>
          <w:rFonts w:ascii="Times New Roman" w:eastAsia="Times New Roman" w:hAnsi="Times New Roman" w:cs="Times New Roman"/>
          <w:b/>
          <w:color w:val="000000" w:themeColor="text1"/>
          <w:sz w:val="40"/>
          <w:szCs w:val="40"/>
        </w:rPr>
        <w:t>COIT20273: Software Development Project</w:t>
      </w:r>
    </w:p>
    <w:p w14:paraId="57E8A459"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6"/>
          <w:szCs w:val="36"/>
        </w:rPr>
      </w:pPr>
      <w:r w:rsidRPr="00981B73">
        <w:rPr>
          <w:rFonts w:ascii="Times New Roman" w:eastAsia="Times New Roman" w:hAnsi="Times New Roman" w:cs="Times New Roman"/>
          <w:b/>
          <w:color w:val="000000" w:themeColor="text1"/>
          <w:sz w:val="36"/>
          <w:szCs w:val="36"/>
        </w:rPr>
        <w:t>Term 1, 2021</w:t>
      </w:r>
    </w:p>
    <w:p w14:paraId="12F5D75B" w14:textId="2D33624F" w:rsidR="00E86978" w:rsidRPr="00981B73" w:rsidRDefault="00E86978" w:rsidP="00754D37">
      <w:pPr>
        <w:spacing w:before="240" w:after="240"/>
        <w:jc w:val="center"/>
        <w:rPr>
          <w:rFonts w:ascii="Times New Roman" w:eastAsia="Times New Roman" w:hAnsi="Times New Roman" w:cs="Times New Roman"/>
          <w:b/>
          <w:color w:val="000000" w:themeColor="text1"/>
          <w:sz w:val="36"/>
          <w:szCs w:val="36"/>
        </w:rPr>
      </w:pPr>
      <w:r w:rsidRPr="00981B73">
        <w:rPr>
          <w:rFonts w:ascii="Times New Roman" w:eastAsia="Times New Roman" w:hAnsi="Times New Roman" w:cs="Times New Roman"/>
          <w:b/>
          <w:color w:val="000000" w:themeColor="text1"/>
          <w:sz w:val="36"/>
          <w:szCs w:val="36"/>
        </w:rPr>
        <w:t>Artefact Two</w:t>
      </w:r>
    </w:p>
    <w:p w14:paraId="7C537C8C" w14:textId="00FCCD98"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29DDF36F" w14:textId="7D67EA7A"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42D0A471" w14:textId="169B353F"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594168F4" w14:textId="5B5678B1"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3D6433AE" w14:textId="1F611118"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p>
    <w:p w14:paraId="481F6849"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r w:rsidRPr="00981B73">
        <w:rPr>
          <w:rFonts w:ascii="Times New Roman" w:eastAsia="Times New Roman" w:hAnsi="Times New Roman" w:cs="Times New Roman"/>
          <w:b/>
          <w:color w:val="000000" w:themeColor="text1"/>
          <w:sz w:val="32"/>
          <w:szCs w:val="32"/>
        </w:rPr>
        <w:t xml:space="preserve">Lecturer / Tutor: Indra </w:t>
      </w:r>
      <w:proofErr w:type="spellStart"/>
      <w:r w:rsidRPr="00981B73">
        <w:rPr>
          <w:rFonts w:ascii="Times New Roman" w:eastAsia="Times New Roman" w:hAnsi="Times New Roman" w:cs="Times New Roman"/>
          <w:b/>
          <w:color w:val="000000" w:themeColor="text1"/>
          <w:sz w:val="32"/>
          <w:szCs w:val="32"/>
        </w:rPr>
        <w:t>Seher</w:t>
      </w:r>
      <w:proofErr w:type="spellEnd"/>
    </w:p>
    <w:p w14:paraId="77F09CB2"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r w:rsidRPr="00981B73">
        <w:rPr>
          <w:rFonts w:ascii="Times New Roman" w:eastAsia="Times New Roman" w:hAnsi="Times New Roman" w:cs="Times New Roman"/>
          <w:b/>
          <w:color w:val="000000" w:themeColor="text1"/>
          <w:sz w:val="32"/>
          <w:szCs w:val="32"/>
        </w:rPr>
        <w:t>Unit Coordinator: Lily Li</w:t>
      </w:r>
    </w:p>
    <w:p w14:paraId="64B8533F" w14:textId="69D983AF"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0E5E7806" w14:textId="589DB2BB"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592F3361" w14:textId="34DE87D3"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70371543" w14:textId="580D85F6"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0C37A88D" w14:textId="19D9262E"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4E49E158" w14:textId="3A9A7732" w:rsidR="00E86978" w:rsidRPr="00754D37" w:rsidRDefault="00E86978" w:rsidP="00B97C7D">
      <w:pPr>
        <w:spacing w:before="240" w:after="240"/>
        <w:rPr>
          <w:rFonts w:ascii="Times New Roman" w:eastAsia="Times New Roman" w:hAnsi="Times New Roman" w:cs="Times New Roman"/>
          <w:b/>
          <w:color w:val="000000" w:themeColor="text1"/>
          <w:sz w:val="24"/>
          <w:szCs w:val="24"/>
        </w:rPr>
      </w:pPr>
    </w:p>
    <w:p w14:paraId="0356C8AF"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Prepared by:</w:t>
      </w:r>
    </w:p>
    <w:p w14:paraId="335DA1A4"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Bishal Budhathoki (12116421)</w:t>
      </w:r>
    </w:p>
    <w:p w14:paraId="2A0ECFAB"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 xml:space="preserve">Laxman </w:t>
      </w:r>
      <w:proofErr w:type="spellStart"/>
      <w:r w:rsidRPr="00754D37">
        <w:rPr>
          <w:rFonts w:ascii="Times New Roman" w:eastAsia="Times New Roman" w:hAnsi="Times New Roman" w:cs="Times New Roman"/>
          <w:b/>
          <w:color w:val="000000" w:themeColor="text1"/>
          <w:sz w:val="24"/>
          <w:szCs w:val="24"/>
        </w:rPr>
        <w:t>Khanal</w:t>
      </w:r>
      <w:proofErr w:type="spellEnd"/>
      <w:r w:rsidRPr="00754D37">
        <w:rPr>
          <w:rFonts w:ascii="Times New Roman" w:eastAsia="Times New Roman" w:hAnsi="Times New Roman" w:cs="Times New Roman"/>
          <w:b/>
          <w:color w:val="000000" w:themeColor="text1"/>
          <w:sz w:val="24"/>
          <w:szCs w:val="24"/>
        </w:rPr>
        <w:t xml:space="preserve"> (12123129)</w:t>
      </w:r>
    </w:p>
    <w:p w14:paraId="1541AAB7"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 xml:space="preserve">Niraj Prasad </w:t>
      </w:r>
      <w:proofErr w:type="spellStart"/>
      <w:r w:rsidRPr="00754D37">
        <w:rPr>
          <w:rFonts w:ascii="Times New Roman" w:eastAsia="Times New Roman" w:hAnsi="Times New Roman" w:cs="Times New Roman"/>
          <w:b/>
          <w:color w:val="000000" w:themeColor="text1"/>
          <w:sz w:val="24"/>
          <w:szCs w:val="24"/>
        </w:rPr>
        <w:t>Timila</w:t>
      </w:r>
      <w:proofErr w:type="spellEnd"/>
      <w:r w:rsidRPr="00754D37">
        <w:rPr>
          <w:rFonts w:ascii="Times New Roman" w:eastAsia="Times New Roman" w:hAnsi="Times New Roman" w:cs="Times New Roman"/>
          <w:b/>
          <w:color w:val="000000" w:themeColor="text1"/>
          <w:sz w:val="24"/>
          <w:szCs w:val="24"/>
        </w:rPr>
        <w:t xml:space="preserve"> (</w:t>
      </w:r>
      <w:r w:rsidRPr="00754D37">
        <w:rPr>
          <w:rFonts w:ascii="Times New Roman" w:hAnsi="Times New Roman" w:cs="Times New Roman"/>
          <w:b/>
          <w:bCs/>
          <w:color w:val="000000" w:themeColor="text1"/>
          <w:sz w:val="24"/>
          <w:szCs w:val="24"/>
        </w:rPr>
        <w:t>12125320</w:t>
      </w:r>
      <w:r w:rsidRPr="00754D37">
        <w:rPr>
          <w:rFonts w:ascii="Times New Roman" w:eastAsia="Times New Roman" w:hAnsi="Times New Roman" w:cs="Times New Roman"/>
          <w:b/>
          <w:color w:val="000000" w:themeColor="text1"/>
          <w:sz w:val="24"/>
          <w:szCs w:val="24"/>
        </w:rPr>
        <w:t>)</w:t>
      </w:r>
    </w:p>
    <w:p w14:paraId="133EEEEC"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proofErr w:type="spellStart"/>
      <w:r w:rsidRPr="00754D37">
        <w:rPr>
          <w:rFonts w:ascii="Times New Roman" w:eastAsia="Times New Roman" w:hAnsi="Times New Roman" w:cs="Times New Roman"/>
          <w:b/>
          <w:color w:val="000000" w:themeColor="text1"/>
          <w:sz w:val="24"/>
          <w:szCs w:val="24"/>
        </w:rPr>
        <w:t>Raken</w:t>
      </w:r>
      <w:proofErr w:type="spellEnd"/>
      <w:r w:rsidRPr="00754D37">
        <w:rPr>
          <w:rFonts w:ascii="Times New Roman" w:eastAsia="Times New Roman" w:hAnsi="Times New Roman" w:cs="Times New Roman"/>
          <w:b/>
          <w:color w:val="000000" w:themeColor="text1"/>
          <w:sz w:val="24"/>
          <w:szCs w:val="24"/>
        </w:rPr>
        <w:t xml:space="preserve"> Shahi (12119317)</w:t>
      </w:r>
    </w:p>
    <w:sdt>
      <w:sdtPr>
        <w:rPr>
          <w:rFonts w:ascii="Arial" w:eastAsia="Arial" w:hAnsi="Arial" w:cs="Arial"/>
          <w:color w:val="auto"/>
          <w:sz w:val="22"/>
          <w:szCs w:val="22"/>
          <w:lang w:val="en-GB"/>
        </w:rPr>
        <w:id w:val="-607590928"/>
        <w:docPartObj>
          <w:docPartGallery w:val="Table of Contents"/>
          <w:docPartUnique/>
        </w:docPartObj>
      </w:sdtPr>
      <w:sdtEndPr>
        <w:rPr>
          <w:b/>
          <w:bCs/>
          <w:noProof/>
        </w:rPr>
      </w:sdtEndPr>
      <w:sdtContent>
        <w:p w14:paraId="517780A8" w14:textId="4E9CD105" w:rsidR="00B97C7D" w:rsidRDefault="00B97C7D">
          <w:pPr>
            <w:pStyle w:val="TOCHeading"/>
          </w:pPr>
          <w:r>
            <w:t>Table of Contents</w:t>
          </w:r>
        </w:p>
        <w:p w14:paraId="3A668DD3" w14:textId="323422C5" w:rsidR="00981B73" w:rsidRDefault="00B97C7D">
          <w:pPr>
            <w:pStyle w:val="TOC1"/>
            <w:tabs>
              <w:tab w:val="right" w:leader="dot" w:pos="9350"/>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70620595" w:history="1">
            <w:r w:rsidR="00981B73" w:rsidRPr="00133BDE">
              <w:rPr>
                <w:rStyle w:val="Hyperlink"/>
                <w:noProof/>
              </w:rPr>
              <w:t>Project Brief</w:t>
            </w:r>
            <w:r w:rsidR="00981B73">
              <w:rPr>
                <w:noProof/>
                <w:webHidden/>
              </w:rPr>
              <w:tab/>
            </w:r>
            <w:r w:rsidR="00981B73">
              <w:rPr>
                <w:noProof/>
                <w:webHidden/>
              </w:rPr>
              <w:fldChar w:fldCharType="begin"/>
            </w:r>
            <w:r w:rsidR="00981B73">
              <w:rPr>
                <w:noProof/>
                <w:webHidden/>
              </w:rPr>
              <w:instrText xml:space="preserve"> PAGEREF _Toc70620595 \h </w:instrText>
            </w:r>
            <w:r w:rsidR="00981B73">
              <w:rPr>
                <w:noProof/>
                <w:webHidden/>
              </w:rPr>
            </w:r>
            <w:r w:rsidR="00981B73">
              <w:rPr>
                <w:noProof/>
                <w:webHidden/>
              </w:rPr>
              <w:fldChar w:fldCharType="separate"/>
            </w:r>
            <w:r w:rsidR="00981B73">
              <w:rPr>
                <w:noProof/>
                <w:webHidden/>
              </w:rPr>
              <w:t>3</w:t>
            </w:r>
            <w:r w:rsidR="00981B73">
              <w:rPr>
                <w:noProof/>
                <w:webHidden/>
              </w:rPr>
              <w:fldChar w:fldCharType="end"/>
            </w:r>
          </w:hyperlink>
        </w:p>
        <w:p w14:paraId="0B5BB850" w14:textId="3EED2AA0"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596" w:history="1">
            <w:r w:rsidRPr="00133BDE">
              <w:rPr>
                <w:rStyle w:val="Hyperlink"/>
                <w:rFonts w:eastAsia="Times New Roman"/>
                <w:noProof/>
              </w:rPr>
              <w:t>Layered architecture</w:t>
            </w:r>
            <w:r>
              <w:rPr>
                <w:noProof/>
                <w:webHidden/>
              </w:rPr>
              <w:tab/>
            </w:r>
            <w:r>
              <w:rPr>
                <w:noProof/>
                <w:webHidden/>
              </w:rPr>
              <w:fldChar w:fldCharType="begin"/>
            </w:r>
            <w:r>
              <w:rPr>
                <w:noProof/>
                <w:webHidden/>
              </w:rPr>
              <w:instrText xml:space="preserve"> PAGEREF _Toc70620596 \h </w:instrText>
            </w:r>
            <w:r>
              <w:rPr>
                <w:noProof/>
                <w:webHidden/>
              </w:rPr>
            </w:r>
            <w:r>
              <w:rPr>
                <w:noProof/>
                <w:webHidden/>
              </w:rPr>
              <w:fldChar w:fldCharType="separate"/>
            </w:r>
            <w:r>
              <w:rPr>
                <w:noProof/>
                <w:webHidden/>
              </w:rPr>
              <w:t>3</w:t>
            </w:r>
            <w:r>
              <w:rPr>
                <w:noProof/>
                <w:webHidden/>
              </w:rPr>
              <w:fldChar w:fldCharType="end"/>
            </w:r>
          </w:hyperlink>
        </w:p>
        <w:p w14:paraId="58BA94AD" w14:textId="4EA6999F"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597" w:history="1">
            <w:r w:rsidRPr="00133BDE">
              <w:rPr>
                <w:rStyle w:val="Hyperlink"/>
                <w:noProof/>
              </w:rPr>
              <w:t>Software Architecture:</w:t>
            </w:r>
            <w:r>
              <w:rPr>
                <w:noProof/>
                <w:webHidden/>
              </w:rPr>
              <w:tab/>
            </w:r>
            <w:r>
              <w:rPr>
                <w:noProof/>
                <w:webHidden/>
              </w:rPr>
              <w:fldChar w:fldCharType="begin"/>
            </w:r>
            <w:r>
              <w:rPr>
                <w:noProof/>
                <w:webHidden/>
              </w:rPr>
              <w:instrText xml:space="preserve"> PAGEREF _Toc70620597 \h </w:instrText>
            </w:r>
            <w:r>
              <w:rPr>
                <w:noProof/>
                <w:webHidden/>
              </w:rPr>
            </w:r>
            <w:r>
              <w:rPr>
                <w:noProof/>
                <w:webHidden/>
              </w:rPr>
              <w:fldChar w:fldCharType="separate"/>
            </w:r>
            <w:r>
              <w:rPr>
                <w:noProof/>
                <w:webHidden/>
              </w:rPr>
              <w:t>4</w:t>
            </w:r>
            <w:r>
              <w:rPr>
                <w:noProof/>
                <w:webHidden/>
              </w:rPr>
              <w:fldChar w:fldCharType="end"/>
            </w:r>
          </w:hyperlink>
        </w:p>
        <w:p w14:paraId="08E692DC" w14:textId="6EFFED89"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598" w:history="1">
            <w:r w:rsidRPr="00133BDE">
              <w:rPr>
                <w:rStyle w:val="Hyperlink"/>
                <w:noProof/>
              </w:rPr>
              <w:t>Database Design:</w:t>
            </w:r>
            <w:r>
              <w:rPr>
                <w:noProof/>
                <w:webHidden/>
              </w:rPr>
              <w:tab/>
            </w:r>
            <w:r>
              <w:rPr>
                <w:noProof/>
                <w:webHidden/>
              </w:rPr>
              <w:fldChar w:fldCharType="begin"/>
            </w:r>
            <w:r>
              <w:rPr>
                <w:noProof/>
                <w:webHidden/>
              </w:rPr>
              <w:instrText xml:space="preserve"> PAGEREF _Toc70620598 \h </w:instrText>
            </w:r>
            <w:r>
              <w:rPr>
                <w:noProof/>
                <w:webHidden/>
              </w:rPr>
            </w:r>
            <w:r>
              <w:rPr>
                <w:noProof/>
                <w:webHidden/>
              </w:rPr>
              <w:fldChar w:fldCharType="separate"/>
            </w:r>
            <w:r>
              <w:rPr>
                <w:noProof/>
                <w:webHidden/>
              </w:rPr>
              <w:t>5</w:t>
            </w:r>
            <w:r>
              <w:rPr>
                <w:noProof/>
                <w:webHidden/>
              </w:rPr>
              <w:fldChar w:fldCharType="end"/>
            </w:r>
          </w:hyperlink>
        </w:p>
        <w:p w14:paraId="109CA584" w14:textId="554665D5"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599" w:history="1">
            <w:r w:rsidRPr="00133BDE">
              <w:rPr>
                <w:rStyle w:val="Hyperlink"/>
                <w:noProof/>
              </w:rPr>
              <w:t>Class Modelling</w:t>
            </w:r>
            <w:r>
              <w:rPr>
                <w:noProof/>
                <w:webHidden/>
              </w:rPr>
              <w:tab/>
            </w:r>
            <w:r>
              <w:rPr>
                <w:noProof/>
                <w:webHidden/>
              </w:rPr>
              <w:fldChar w:fldCharType="begin"/>
            </w:r>
            <w:r>
              <w:rPr>
                <w:noProof/>
                <w:webHidden/>
              </w:rPr>
              <w:instrText xml:space="preserve"> PAGEREF _Toc70620599 \h </w:instrText>
            </w:r>
            <w:r>
              <w:rPr>
                <w:noProof/>
                <w:webHidden/>
              </w:rPr>
            </w:r>
            <w:r>
              <w:rPr>
                <w:noProof/>
                <w:webHidden/>
              </w:rPr>
              <w:fldChar w:fldCharType="separate"/>
            </w:r>
            <w:r>
              <w:rPr>
                <w:noProof/>
                <w:webHidden/>
              </w:rPr>
              <w:t>6</w:t>
            </w:r>
            <w:r>
              <w:rPr>
                <w:noProof/>
                <w:webHidden/>
              </w:rPr>
              <w:fldChar w:fldCharType="end"/>
            </w:r>
          </w:hyperlink>
        </w:p>
        <w:p w14:paraId="64867724" w14:textId="76BD4A49"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600" w:history="1">
            <w:r w:rsidRPr="00133BDE">
              <w:rPr>
                <w:rStyle w:val="Hyperlink"/>
                <w:noProof/>
              </w:rPr>
              <w:t>Behaviour Modelling</w:t>
            </w:r>
            <w:r>
              <w:rPr>
                <w:noProof/>
                <w:webHidden/>
              </w:rPr>
              <w:tab/>
            </w:r>
            <w:r>
              <w:rPr>
                <w:noProof/>
                <w:webHidden/>
              </w:rPr>
              <w:fldChar w:fldCharType="begin"/>
            </w:r>
            <w:r>
              <w:rPr>
                <w:noProof/>
                <w:webHidden/>
              </w:rPr>
              <w:instrText xml:space="preserve"> PAGEREF _Toc70620600 \h </w:instrText>
            </w:r>
            <w:r>
              <w:rPr>
                <w:noProof/>
                <w:webHidden/>
              </w:rPr>
            </w:r>
            <w:r>
              <w:rPr>
                <w:noProof/>
                <w:webHidden/>
              </w:rPr>
              <w:fldChar w:fldCharType="separate"/>
            </w:r>
            <w:r>
              <w:rPr>
                <w:noProof/>
                <w:webHidden/>
              </w:rPr>
              <w:t>7</w:t>
            </w:r>
            <w:r>
              <w:rPr>
                <w:noProof/>
                <w:webHidden/>
              </w:rPr>
              <w:fldChar w:fldCharType="end"/>
            </w:r>
          </w:hyperlink>
        </w:p>
        <w:p w14:paraId="15959724" w14:textId="41C9F32E"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601" w:history="1">
            <w:r w:rsidRPr="00133BDE">
              <w:rPr>
                <w:rStyle w:val="Hyperlink"/>
                <w:noProof/>
              </w:rPr>
              <w:t>Prototype</w:t>
            </w:r>
            <w:r>
              <w:rPr>
                <w:noProof/>
                <w:webHidden/>
              </w:rPr>
              <w:tab/>
            </w:r>
            <w:r>
              <w:rPr>
                <w:noProof/>
                <w:webHidden/>
              </w:rPr>
              <w:fldChar w:fldCharType="begin"/>
            </w:r>
            <w:r>
              <w:rPr>
                <w:noProof/>
                <w:webHidden/>
              </w:rPr>
              <w:instrText xml:space="preserve"> PAGEREF _Toc70620601 \h </w:instrText>
            </w:r>
            <w:r>
              <w:rPr>
                <w:noProof/>
                <w:webHidden/>
              </w:rPr>
            </w:r>
            <w:r>
              <w:rPr>
                <w:noProof/>
                <w:webHidden/>
              </w:rPr>
              <w:fldChar w:fldCharType="separate"/>
            </w:r>
            <w:r>
              <w:rPr>
                <w:noProof/>
                <w:webHidden/>
              </w:rPr>
              <w:t>9</w:t>
            </w:r>
            <w:r>
              <w:rPr>
                <w:noProof/>
                <w:webHidden/>
              </w:rPr>
              <w:fldChar w:fldCharType="end"/>
            </w:r>
          </w:hyperlink>
        </w:p>
        <w:p w14:paraId="26D40B9C" w14:textId="3317BFB2" w:rsidR="00981B73" w:rsidRDefault="00981B73">
          <w:pPr>
            <w:pStyle w:val="TOC1"/>
            <w:tabs>
              <w:tab w:val="right" w:leader="dot" w:pos="9350"/>
            </w:tabs>
            <w:rPr>
              <w:rFonts w:asciiTheme="minorHAnsi" w:eastAsiaTheme="minorEastAsia" w:hAnsiTheme="minorHAnsi" w:cstheme="minorBidi"/>
              <w:noProof/>
              <w:lang w:val="en-AU" w:eastAsia="en-AU"/>
            </w:rPr>
          </w:pPr>
          <w:hyperlink w:anchor="_Toc70620602" w:history="1">
            <w:r w:rsidRPr="00133BDE">
              <w:rPr>
                <w:rStyle w:val="Hyperlink"/>
                <w:noProof/>
              </w:rPr>
              <w:t>Reference</w:t>
            </w:r>
            <w:r>
              <w:rPr>
                <w:noProof/>
                <w:webHidden/>
              </w:rPr>
              <w:tab/>
            </w:r>
            <w:r>
              <w:rPr>
                <w:noProof/>
                <w:webHidden/>
              </w:rPr>
              <w:fldChar w:fldCharType="begin"/>
            </w:r>
            <w:r>
              <w:rPr>
                <w:noProof/>
                <w:webHidden/>
              </w:rPr>
              <w:instrText xml:space="preserve"> PAGEREF _Toc70620602 \h </w:instrText>
            </w:r>
            <w:r>
              <w:rPr>
                <w:noProof/>
                <w:webHidden/>
              </w:rPr>
            </w:r>
            <w:r>
              <w:rPr>
                <w:noProof/>
                <w:webHidden/>
              </w:rPr>
              <w:fldChar w:fldCharType="separate"/>
            </w:r>
            <w:r>
              <w:rPr>
                <w:noProof/>
                <w:webHidden/>
              </w:rPr>
              <w:t>15</w:t>
            </w:r>
            <w:r>
              <w:rPr>
                <w:noProof/>
                <w:webHidden/>
              </w:rPr>
              <w:fldChar w:fldCharType="end"/>
            </w:r>
          </w:hyperlink>
        </w:p>
        <w:p w14:paraId="708F81B3" w14:textId="2FCE16BF" w:rsidR="00B97C7D" w:rsidRDefault="00B97C7D">
          <w:r>
            <w:rPr>
              <w:b/>
              <w:bCs/>
              <w:noProof/>
            </w:rPr>
            <w:fldChar w:fldCharType="end"/>
          </w:r>
        </w:p>
      </w:sdtContent>
    </w:sdt>
    <w:p w14:paraId="7668C560" w14:textId="2C68F966" w:rsidR="00B97C7D" w:rsidRDefault="00B97C7D">
      <w:pPr>
        <w:spacing w:after="160" w:line="259" w:lineRule="auto"/>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br w:type="page"/>
      </w:r>
    </w:p>
    <w:p w14:paraId="734516BD" w14:textId="62567D6F" w:rsidR="000D708E" w:rsidRPr="00754D37" w:rsidRDefault="00663B55" w:rsidP="00A45243">
      <w:pPr>
        <w:pStyle w:val="Heading1"/>
      </w:pPr>
      <w:bookmarkStart w:id="0" w:name="_Toc70620595"/>
      <w:r w:rsidRPr="00754D37">
        <w:lastRenderedPageBreak/>
        <w:t>Project Brief</w:t>
      </w:r>
      <w:bookmarkEnd w:id="0"/>
    </w:p>
    <w:p w14:paraId="0C27EB4B" w14:textId="77777777" w:rsidR="0074285F" w:rsidRPr="00754D37" w:rsidRDefault="0074285F" w:rsidP="00754D37">
      <w:pPr>
        <w:spacing w:before="240" w:after="240"/>
        <w:jc w:val="both"/>
        <w:rPr>
          <w:rFonts w:ascii="Times New Roman" w:eastAsia="Times New Roman" w:hAnsi="Times New Roman" w:cs="Times New Roman"/>
          <w:color w:val="000000" w:themeColor="text1"/>
          <w:sz w:val="24"/>
          <w:szCs w:val="24"/>
          <w:lang w:val="en"/>
        </w:rPr>
      </w:pPr>
      <w:r w:rsidRPr="00754D37">
        <w:rPr>
          <w:rFonts w:ascii="Times New Roman" w:eastAsia="Times New Roman" w:hAnsi="Times New Roman" w:cs="Times New Roman"/>
          <w:color w:val="000000" w:themeColor="text1"/>
          <w:sz w:val="24"/>
          <w:szCs w:val="24"/>
        </w:rPr>
        <w:t>The name of our project is will job finder which is a web-based application to search and apply for the job. The main users of this application are Students and employers. Both users and employers need to sign up before using this application, whereas employers can post the jobs under three categories Software Development, Network, Business Analysis and Project Management, on the other hand students can apply for the same jobs under three main categories under their own interest.</w:t>
      </w:r>
    </w:p>
    <w:p w14:paraId="582EEAF1" w14:textId="4E3E8FB2" w:rsidR="0074285F" w:rsidRPr="00754D37" w:rsidRDefault="0074285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Since it is a web-based application we are planning to use React as our platform to develop the application. The application will be based on a </w:t>
      </w:r>
      <w:r w:rsidR="00EF2B3E" w:rsidRPr="00754D37">
        <w:rPr>
          <w:rFonts w:ascii="Times New Roman" w:eastAsia="Times New Roman" w:hAnsi="Times New Roman" w:cs="Times New Roman"/>
          <w:color w:val="000000" w:themeColor="text1"/>
          <w:sz w:val="24"/>
          <w:szCs w:val="24"/>
        </w:rPr>
        <w:t>three-tier</w:t>
      </w:r>
      <w:r w:rsidRPr="00754D37">
        <w:rPr>
          <w:rFonts w:ascii="Times New Roman" w:eastAsia="Times New Roman" w:hAnsi="Times New Roman" w:cs="Times New Roman"/>
          <w:color w:val="000000" w:themeColor="text1"/>
          <w:sz w:val="24"/>
          <w:szCs w:val="24"/>
        </w:rPr>
        <w:t xml:space="preserve"> software application (presentation layer, business logic layer and database layer). We will use HTML, </w:t>
      </w:r>
      <w:r w:rsidR="00981B73" w:rsidRPr="00754D37">
        <w:rPr>
          <w:rFonts w:ascii="Times New Roman" w:eastAsia="Times New Roman" w:hAnsi="Times New Roman" w:cs="Times New Roman"/>
          <w:color w:val="000000" w:themeColor="text1"/>
          <w:sz w:val="24"/>
          <w:szCs w:val="24"/>
        </w:rPr>
        <w:t>CSS,</w:t>
      </w:r>
      <w:r w:rsidRPr="00754D37">
        <w:rPr>
          <w:rFonts w:ascii="Times New Roman" w:eastAsia="Times New Roman" w:hAnsi="Times New Roman" w:cs="Times New Roman"/>
          <w:color w:val="000000" w:themeColor="text1"/>
          <w:sz w:val="24"/>
          <w:szCs w:val="24"/>
        </w:rPr>
        <w:t xml:space="preserve"> and JS to build our frontend design.</w:t>
      </w:r>
    </w:p>
    <w:p w14:paraId="1AF7F340" w14:textId="77777777" w:rsidR="0074285F" w:rsidRPr="00754D37" w:rsidRDefault="0074285F" w:rsidP="00A45243">
      <w:pPr>
        <w:pStyle w:val="Heading1"/>
        <w:rPr>
          <w:rFonts w:eastAsia="Times New Roman"/>
        </w:rPr>
      </w:pPr>
      <w:bookmarkStart w:id="1" w:name="_Toc70620596"/>
      <w:r w:rsidRPr="00754D37">
        <w:rPr>
          <w:rFonts w:eastAsia="Times New Roman"/>
        </w:rPr>
        <w:t>Layered architecture</w:t>
      </w:r>
      <w:bookmarkEnd w:id="1"/>
    </w:p>
    <w:p w14:paraId="48B4455B" w14:textId="68D9DE58" w:rsidR="0074285F" w:rsidRPr="00754D37" w:rsidRDefault="0074285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Layered architecture is one of the most used patterns in software engineering. Every layer in this architecture has their own roles and responsibility. For </w:t>
      </w:r>
      <w:r w:rsidR="00FD7BAC" w:rsidRPr="00754D37">
        <w:rPr>
          <w:rFonts w:ascii="Times New Roman" w:eastAsia="Times New Roman" w:hAnsi="Times New Roman" w:cs="Times New Roman"/>
          <w:color w:val="000000" w:themeColor="text1"/>
          <w:sz w:val="24"/>
          <w:szCs w:val="24"/>
        </w:rPr>
        <w:t>example,</w:t>
      </w:r>
      <w:r w:rsidRPr="00754D37">
        <w:rPr>
          <w:rFonts w:ascii="Times New Roman" w:eastAsia="Times New Roman" w:hAnsi="Times New Roman" w:cs="Times New Roman"/>
          <w:color w:val="000000" w:themeColor="text1"/>
          <w:sz w:val="24"/>
          <w:szCs w:val="24"/>
        </w:rPr>
        <w:t xml:space="preserve"> architecture layer handles user interaction with the system, business layer roles are to execute certain business rules linked with request, database layer responsible for saving data.</w:t>
      </w:r>
    </w:p>
    <w:p w14:paraId="46D589ED" w14:textId="77777777" w:rsidR="0074285F" w:rsidRPr="00754D37" w:rsidRDefault="0074285F" w:rsidP="00754D37">
      <w:pPr>
        <w:jc w:val="both"/>
        <w:rPr>
          <w:rFonts w:ascii="Times New Roman" w:eastAsia="Times New Roman" w:hAnsi="Times New Roman" w:cs="Times New Roman"/>
          <w:color w:val="000000" w:themeColor="text1"/>
          <w:sz w:val="24"/>
          <w:szCs w:val="24"/>
        </w:rPr>
      </w:pPr>
    </w:p>
    <w:p w14:paraId="09192916" w14:textId="4E542869" w:rsidR="0074285F" w:rsidRPr="00754D37" w:rsidRDefault="0074285F" w:rsidP="005D2A24">
      <w:pPr>
        <w:jc w:val="both"/>
        <w:rPr>
          <w:rFonts w:ascii="Times New Roman" w:hAnsi="Times New Roman" w:cs="Times New Roman"/>
          <w:i/>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4FDE9CE0" wp14:editId="5263A707">
            <wp:extent cx="594360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r w:rsidRPr="005D2A24">
        <w:rPr>
          <w:rFonts w:ascii="Times New Roman" w:hAnsi="Times New Roman" w:cs="Times New Roman"/>
          <w:i/>
          <w:color w:val="000000" w:themeColor="text1"/>
          <w:sz w:val="24"/>
          <w:szCs w:val="24"/>
        </w:rPr>
        <w:t>Fig</w:t>
      </w:r>
      <w:r w:rsidR="005579A4">
        <w:rPr>
          <w:rFonts w:ascii="Times New Roman" w:hAnsi="Times New Roman" w:cs="Times New Roman"/>
          <w:i/>
          <w:color w:val="000000" w:themeColor="text1"/>
          <w:sz w:val="24"/>
          <w:szCs w:val="24"/>
        </w:rPr>
        <w:t xml:space="preserve"> </w:t>
      </w:r>
      <w:r w:rsidR="00546FCE">
        <w:rPr>
          <w:rFonts w:ascii="Times New Roman" w:hAnsi="Times New Roman" w:cs="Times New Roman"/>
          <w:i/>
          <w:color w:val="000000" w:themeColor="text1"/>
          <w:sz w:val="24"/>
          <w:szCs w:val="24"/>
        </w:rPr>
        <w:t>1</w:t>
      </w:r>
      <w:r w:rsidRPr="00754D37">
        <w:rPr>
          <w:rFonts w:ascii="Times New Roman" w:hAnsi="Times New Roman" w:cs="Times New Roman"/>
          <w:i/>
          <w:color w:val="000000" w:themeColor="text1"/>
          <w:sz w:val="24"/>
          <w:szCs w:val="24"/>
          <w:rPrChange w:id="2" w:author="Niraj Prasad Timila" w:date="2021-04-29T05:16:00Z">
            <w:rPr/>
          </w:rPrChange>
        </w:rPr>
        <w:t>: layered diagram</w:t>
      </w:r>
    </w:p>
    <w:p w14:paraId="2549D842" w14:textId="77777777" w:rsidR="0074285F" w:rsidRPr="00754D37" w:rsidRDefault="0074285F" w:rsidP="00754D37">
      <w:pPr>
        <w:jc w:val="both"/>
        <w:rPr>
          <w:rFonts w:ascii="Times New Roman" w:hAnsi="Times New Roman" w:cs="Times New Roman"/>
          <w:color w:val="000000" w:themeColor="text1"/>
          <w:sz w:val="24"/>
          <w:szCs w:val="24"/>
        </w:rPr>
      </w:pPr>
    </w:p>
    <w:p w14:paraId="1CFA1659" w14:textId="77777777" w:rsidR="0074285F" w:rsidRPr="00754D37" w:rsidRDefault="0074285F" w:rsidP="00754D37">
      <w:pPr>
        <w:jc w:val="both"/>
        <w:rPr>
          <w:rFonts w:ascii="Times New Roman" w:hAnsi="Times New Roman" w:cs="Times New Roman"/>
          <w:color w:val="000000" w:themeColor="text1"/>
          <w:sz w:val="24"/>
          <w:szCs w:val="24"/>
        </w:rPr>
      </w:pPr>
    </w:p>
    <w:p w14:paraId="41381AEA" w14:textId="6BD51A67" w:rsidR="0074285F" w:rsidRPr="00754D37" w:rsidRDefault="0074285F" w:rsidP="00754D37">
      <w:pPr>
        <w:jc w:val="both"/>
        <w:rPr>
          <w:rFonts w:ascii="Times New Roman" w:hAnsi="Times New Roman" w:cs="Times New Roman"/>
          <w:color w:val="000000" w:themeColor="text1"/>
          <w:sz w:val="24"/>
          <w:szCs w:val="24"/>
        </w:rPr>
      </w:pPr>
    </w:p>
    <w:p w14:paraId="6962C6F2" w14:textId="0D77108D" w:rsidR="0074285F" w:rsidRPr="00754D37" w:rsidRDefault="0074285F" w:rsidP="00754D37">
      <w:pPr>
        <w:jc w:val="both"/>
        <w:rPr>
          <w:rFonts w:ascii="Times New Roman" w:hAnsi="Times New Roman" w:cs="Times New Roman"/>
          <w:color w:val="000000" w:themeColor="text1"/>
          <w:sz w:val="24"/>
          <w:szCs w:val="24"/>
        </w:rPr>
      </w:pPr>
    </w:p>
    <w:p w14:paraId="2BC2B483" w14:textId="6793BD69" w:rsidR="0074285F" w:rsidRPr="00754D37" w:rsidRDefault="0074285F" w:rsidP="00754D37">
      <w:pPr>
        <w:jc w:val="both"/>
        <w:rPr>
          <w:rFonts w:ascii="Times New Roman" w:hAnsi="Times New Roman" w:cs="Times New Roman"/>
          <w:color w:val="000000" w:themeColor="text1"/>
          <w:sz w:val="24"/>
          <w:szCs w:val="24"/>
        </w:rPr>
      </w:pPr>
    </w:p>
    <w:p w14:paraId="206D60E5" w14:textId="77777777" w:rsidR="0074285F" w:rsidRPr="00754D37" w:rsidRDefault="0074285F" w:rsidP="00754D37">
      <w:pPr>
        <w:jc w:val="both"/>
        <w:rPr>
          <w:rFonts w:ascii="Times New Roman" w:hAnsi="Times New Roman" w:cs="Times New Roman"/>
          <w:color w:val="000000" w:themeColor="text1"/>
          <w:sz w:val="24"/>
          <w:szCs w:val="24"/>
        </w:rPr>
      </w:pPr>
    </w:p>
    <w:p w14:paraId="1F2AFB86" w14:textId="77777777" w:rsidR="0074285F" w:rsidRPr="00754D37" w:rsidRDefault="0074285F" w:rsidP="00A45243">
      <w:pPr>
        <w:pStyle w:val="Heading1"/>
        <w:rPr>
          <w:highlight w:val="white"/>
        </w:rPr>
      </w:pPr>
      <w:bookmarkStart w:id="3" w:name="_Toc70620597"/>
      <w:r w:rsidRPr="00754D37">
        <w:lastRenderedPageBreak/>
        <w:t>Software Architecture:</w:t>
      </w:r>
      <w:bookmarkEnd w:id="3"/>
      <w:r w:rsidRPr="00754D37">
        <w:t xml:space="preserve"> </w:t>
      </w:r>
    </w:p>
    <w:p w14:paraId="4EFFFE59" w14:textId="15AC2F3B" w:rsidR="0074285F" w:rsidRPr="00754D37"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highlight w:val="white"/>
        </w:rPr>
        <w:t xml:space="preserve">It basically displays the basic structure of an application and hides the major or complex implementation details. For the completion of the </w:t>
      </w:r>
      <w:r w:rsidR="00A45243" w:rsidRPr="00754D37">
        <w:rPr>
          <w:rFonts w:ascii="Times New Roman" w:hAnsi="Times New Roman" w:cs="Times New Roman"/>
          <w:color w:val="000000" w:themeColor="text1"/>
          <w:sz w:val="24"/>
          <w:szCs w:val="24"/>
          <w:highlight w:val="white"/>
        </w:rPr>
        <w:t>project,</w:t>
      </w:r>
      <w:r w:rsidRPr="00754D37">
        <w:rPr>
          <w:rFonts w:ascii="Times New Roman" w:hAnsi="Times New Roman" w:cs="Times New Roman"/>
          <w:color w:val="000000" w:themeColor="text1"/>
          <w:sz w:val="24"/>
          <w:szCs w:val="24"/>
          <w:highlight w:val="white"/>
        </w:rPr>
        <w:t xml:space="preserve"> we have adapted the </w:t>
      </w:r>
      <w:r w:rsidR="00981B73" w:rsidRPr="00754D37">
        <w:rPr>
          <w:rFonts w:ascii="Times New Roman" w:hAnsi="Times New Roman" w:cs="Times New Roman"/>
          <w:color w:val="000000" w:themeColor="text1"/>
          <w:sz w:val="24"/>
          <w:szCs w:val="24"/>
          <w:highlight w:val="white"/>
        </w:rPr>
        <w:t>three-tier</w:t>
      </w:r>
      <w:r w:rsidRPr="00754D37">
        <w:rPr>
          <w:rFonts w:ascii="Times New Roman" w:hAnsi="Times New Roman" w:cs="Times New Roman"/>
          <w:color w:val="000000" w:themeColor="text1"/>
          <w:sz w:val="24"/>
          <w:szCs w:val="24"/>
          <w:highlight w:val="white"/>
        </w:rPr>
        <w:t xml:space="preserve"> architecture and is made up of three “tiers” or “layers” of logical computing. The three major components are presentation, </w:t>
      </w:r>
      <w:r w:rsidR="00981B73" w:rsidRPr="00754D37">
        <w:rPr>
          <w:rFonts w:ascii="Times New Roman" w:hAnsi="Times New Roman" w:cs="Times New Roman"/>
          <w:color w:val="000000" w:themeColor="text1"/>
          <w:sz w:val="24"/>
          <w:szCs w:val="24"/>
          <w:highlight w:val="white"/>
        </w:rPr>
        <w:t>business,</w:t>
      </w:r>
      <w:r w:rsidRPr="00754D37">
        <w:rPr>
          <w:rFonts w:ascii="Times New Roman" w:hAnsi="Times New Roman" w:cs="Times New Roman"/>
          <w:color w:val="000000" w:themeColor="text1"/>
          <w:sz w:val="24"/>
          <w:szCs w:val="24"/>
          <w:highlight w:val="white"/>
        </w:rPr>
        <w:t xml:space="preserve"> and database layer.</w:t>
      </w:r>
      <w:r w:rsidRPr="00754D37">
        <w:rPr>
          <w:rFonts w:ascii="Times New Roman" w:hAnsi="Times New Roman" w:cs="Times New Roman"/>
          <w:color w:val="000000" w:themeColor="text1"/>
          <w:sz w:val="24"/>
          <w:szCs w:val="24"/>
          <w:highlight w:val="white"/>
        </w:rPr>
        <w:br/>
      </w:r>
      <w:r w:rsidRPr="00754D37">
        <w:rPr>
          <w:rFonts w:ascii="Times New Roman" w:hAnsi="Times New Roman" w:cs="Times New Roman"/>
          <w:color w:val="000000" w:themeColor="text1"/>
          <w:sz w:val="24"/>
          <w:szCs w:val="24"/>
          <w:highlight w:val="white"/>
        </w:rPr>
        <w:br/>
        <w:t xml:space="preserve">Our users (admin, job seeker, job provider) will interact with the application via the user interface in the presentation tier. The business tier performs the business operations based on the request </w:t>
      </w:r>
      <w:r w:rsidR="00981B73">
        <w:rPr>
          <w:rFonts w:ascii="Times New Roman" w:hAnsi="Times New Roman" w:cs="Times New Roman"/>
          <w:color w:val="000000" w:themeColor="text1"/>
          <w:sz w:val="24"/>
          <w:szCs w:val="24"/>
          <w:highlight w:val="white"/>
        </w:rPr>
        <w:t>that is,</w:t>
      </w:r>
      <w:r w:rsidRPr="00754D37">
        <w:rPr>
          <w:rFonts w:ascii="Times New Roman" w:hAnsi="Times New Roman" w:cs="Times New Roman"/>
          <w:color w:val="000000" w:themeColor="text1"/>
          <w:sz w:val="24"/>
          <w:szCs w:val="24"/>
          <w:highlight w:val="white"/>
        </w:rPr>
        <w:t xml:space="preserve"> it determines the core application capabilities. Database layer consists of data storage and access layer.</w:t>
      </w:r>
    </w:p>
    <w:p w14:paraId="02426D4B" w14:textId="77777777" w:rsidR="0074285F" w:rsidRPr="00754D37" w:rsidRDefault="0074285F" w:rsidP="00754D37">
      <w:pPr>
        <w:jc w:val="both"/>
        <w:rPr>
          <w:rFonts w:ascii="Times New Roman" w:hAnsi="Times New Roman" w:cs="Times New Roman"/>
          <w:color w:val="000000" w:themeColor="text1"/>
          <w:sz w:val="24"/>
          <w:szCs w:val="24"/>
        </w:rPr>
      </w:pPr>
    </w:p>
    <w:p w14:paraId="24888AF8" w14:textId="4EF57C34" w:rsidR="0074285F"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2A352F0B" wp14:editId="6B8E0021">
            <wp:extent cx="5417820" cy="535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5356860"/>
                    </a:xfrm>
                    <a:prstGeom prst="rect">
                      <a:avLst/>
                    </a:prstGeom>
                    <a:noFill/>
                    <a:ln>
                      <a:noFill/>
                    </a:ln>
                  </pic:spPr>
                </pic:pic>
              </a:graphicData>
            </a:graphic>
          </wp:inline>
        </w:drawing>
      </w:r>
    </w:p>
    <w:p w14:paraId="3AAAA365" w14:textId="661A248A" w:rsidR="00546FCE" w:rsidRPr="00546FCE" w:rsidRDefault="00546FCE" w:rsidP="00754D37">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2: Three tier application architecture.</w:t>
      </w:r>
    </w:p>
    <w:p w14:paraId="73CE4289" w14:textId="77777777" w:rsidR="00A45243" w:rsidRPr="00754D37" w:rsidRDefault="00A45243" w:rsidP="00754D37">
      <w:pPr>
        <w:jc w:val="both"/>
        <w:rPr>
          <w:rFonts w:ascii="Times New Roman" w:hAnsi="Times New Roman" w:cs="Times New Roman"/>
          <w:color w:val="000000" w:themeColor="text1"/>
          <w:sz w:val="24"/>
          <w:szCs w:val="24"/>
        </w:rPr>
      </w:pPr>
    </w:p>
    <w:p w14:paraId="3237C857" w14:textId="77777777" w:rsidR="00743EBF" w:rsidRPr="00754D37" w:rsidRDefault="00743EBF" w:rsidP="00754D37">
      <w:pPr>
        <w:jc w:val="both"/>
        <w:rPr>
          <w:rFonts w:ascii="Times New Roman" w:hAnsi="Times New Roman" w:cs="Times New Roman"/>
          <w:color w:val="000000" w:themeColor="text1"/>
          <w:sz w:val="24"/>
          <w:szCs w:val="24"/>
        </w:rPr>
      </w:pPr>
    </w:p>
    <w:p w14:paraId="7ED2B28D" w14:textId="77777777" w:rsidR="00A45243" w:rsidRDefault="0074285F" w:rsidP="00A45243">
      <w:pPr>
        <w:pStyle w:val="Heading1"/>
      </w:pPr>
      <w:bookmarkStart w:id="4" w:name="_Toc70620598"/>
      <w:r w:rsidRPr="00754D37">
        <w:lastRenderedPageBreak/>
        <w:t>Database Design:</w:t>
      </w:r>
      <w:bookmarkEnd w:id="4"/>
    </w:p>
    <w:p w14:paraId="29248BA8" w14:textId="0E8D49CB" w:rsidR="0074285F" w:rsidRPr="00754D37"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highlight w:val="white"/>
        </w:rPr>
        <w:br/>
        <w:t xml:space="preserve">It is a way of organising data in a way so that it matches the database model.  For our project we will have various entities like User, Address, </w:t>
      </w:r>
      <w:r w:rsidR="00A45243" w:rsidRPr="00754D37">
        <w:rPr>
          <w:rFonts w:ascii="Times New Roman" w:hAnsi="Times New Roman" w:cs="Times New Roman"/>
          <w:color w:val="000000" w:themeColor="text1"/>
          <w:sz w:val="24"/>
          <w:szCs w:val="24"/>
          <w:highlight w:val="white"/>
        </w:rPr>
        <w:t>Job Post</w:t>
      </w:r>
      <w:r w:rsidRPr="00754D37">
        <w:rPr>
          <w:rFonts w:ascii="Times New Roman" w:hAnsi="Times New Roman" w:cs="Times New Roman"/>
          <w:color w:val="000000" w:themeColor="text1"/>
          <w:sz w:val="24"/>
          <w:szCs w:val="24"/>
          <w:highlight w:val="white"/>
        </w:rPr>
        <w:t xml:space="preserve">, </w:t>
      </w:r>
      <w:r w:rsidR="00981B73" w:rsidRPr="00754D37">
        <w:rPr>
          <w:rFonts w:ascii="Times New Roman" w:hAnsi="Times New Roman" w:cs="Times New Roman"/>
          <w:color w:val="000000" w:themeColor="text1"/>
          <w:sz w:val="24"/>
          <w:szCs w:val="24"/>
          <w:highlight w:val="white"/>
        </w:rPr>
        <w:t>Application,</w:t>
      </w:r>
      <w:r w:rsidRPr="00754D37">
        <w:rPr>
          <w:rFonts w:ascii="Times New Roman" w:hAnsi="Times New Roman" w:cs="Times New Roman"/>
          <w:color w:val="000000" w:themeColor="text1"/>
          <w:sz w:val="24"/>
          <w:szCs w:val="24"/>
          <w:highlight w:val="white"/>
        </w:rPr>
        <w:t xml:space="preserve"> and their attributes which are shown in the below diagram</w:t>
      </w:r>
      <w:r w:rsidR="00A45243">
        <w:rPr>
          <w:rFonts w:ascii="Times New Roman" w:hAnsi="Times New Roman" w:cs="Times New Roman"/>
          <w:color w:val="000000" w:themeColor="text1"/>
          <w:sz w:val="24"/>
          <w:szCs w:val="24"/>
        </w:rPr>
        <w:t>.</w:t>
      </w:r>
      <w:r w:rsidRPr="00754D37">
        <w:rPr>
          <w:rFonts w:ascii="Times New Roman" w:hAnsi="Times New Roman" w:cs="Times New Roman"/>
          <w:color w:val="000000" w:themeColor="text1"/>
          <w:sz w:val="24"/>
          <w:szCs w:val="24"/>
        </w:rPr>
        <w:br/>
      </w:r>
    </w:p>
    <w:p w14:paraId="7A0E84F8" w14:textId="0393C8CB" w:rsidR="0074285F"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555A8187" wp14:editId="4582E5B9">
            <wp:extent cx="5943600" cy="504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4440"/>
                    </a:xfrm>
                    <a:prstGeom prst="rect">
                      <a:avLst/>
                    </a:prstGeom>
                    <a:noFill/>
                    <a:ln>
                      <a:noFill/>
                    </a:ln>
                  </pic:spPr>
                </pic:pic>
              </a:graphicData>
            </a:graphic>
          </wp:inline>
        </w:drawing>
      </w:r>
    </w:p>
    <w:p w14:paraId="03543883" w14:textId="12937A0E" w:rsidR="00534190" w:rsidRPr="00546FCE" w:rsidRDefault="00534190" w:rsidP="00534190">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3: Database Design</w:t>
      </w:r>
    </w:p>
    <w:p w14:paraId="578ACFD6" w14:textId="77777777" w:rsidR="00534190" w:rsidRPr="00754D37" w:rsidRDefault="00534190" w:rsidP="00754D37">
      <w:pPr>
        <w:jc w:val="both"/>
        <w:rPr>
          <w:rFonts w:ascii="Times New Roman" w:hAnsi="Times New Roman" w:cs="Times New Roman"/>
          <w:color w:val="000000" w:themeColor="text1"/>
          <w:sz w:val="24"/>
          <w:szCs w:val="24"/>
        </w:rPr>
      </w:pPr>
    </w:p>
    <w:p w14:paraId="1A100F3D" w14:textId="77777777" w:rsidR="0074285F" w:rsidRPr="00754D37" w:rsidRDefault="0074285F" w:rsidP="00754D37">
      <w:pPr>
        <w:jc w:val="both"/>
        <w:rPr>
          <w:rFonts w:ascii="Times New Roman" w:hAnsi="Times New Roman" w:cs="Times New Roman"/>
          <w:color w:val="000000" w:themeColor="text1"/>
          <w:sz w:val="24"/>
          <w:szCs w:val="24"/>
        </w:rPr>
      </w:pPr>
    </w:p>
    <w:p w14:paraId="00C69423" w14:textId="77777777" w:rsidR="00A45243" w:rsidRDefault="00A45243" w:rsidP="00754D37">
      <w:pPr>
        <w:jc w:val="both"/>
        <w:rPr>
          <w:rFonts w:ascii="Times New Roman" w:hAnsi="Times New Roman" w:cs="Times New Roman"/>
          <w:b/>
          <w:color w:val="000000" w:themeColor="text1"/>
          <w:sz w:val="24"/>
          <w:szCs w:val="24"/>
        </w:rPr>
      </w:pPr>
    </w:p>
    <w:p w14:paraId="3FFACD39" w14:textId="77777777" w:rsidR="00A45243" w:rsidRDefault="00A45243" w:rsidP="00754D37">
      <w:pPr>
        <w:jc w:val="both"/>
        <w:rPr>
          <w:rFonts w:ascii="Times New Roman" w:hAnsi="Times New Roman" w:cs="Times New Roman"/>
          <w:b/>
          <w:color w:val="000000" w:themeColor="text1"/>
          <w:sz w:val="24"/>
          <w:szCs w:val="24"/>
        </w:rPr>
      </w:pPr>
    </w:p>
    <w:p w14:paraId="740677EE" w14:textId="77777777" w:rsidR="00A45243" w:rsidRDefault="00A45243" w:rsidP="00754D37">
      <w:pPr>
        <w:jc w:val="both"/>
        <w:rPr>
          <w:rFonts w:ascii="Times New Roman" w:hAnsi="Times New Roman" w:cs="Times New Roman"/>
          <w:b/>
          <w:color w:val="000000" w:themeColor="text1"/>
          <w:sz w:val="24"/>
          <w:szCs w:val="24"/>
        </w:rPr>
      </w:pPr>
    </w:p>
    <w:p w14:paraId="5A7A9979" w14:textId="77777777" w:rsidR="00A45243" w:rsidRDefault="00A45243" w:rsidP="00754D37">
      <w:pPr>
        <w:jc w:val="both"/>
        <w:rPr>
          <w:rFonts w:ascii="Times New Roman" w:hAnsi="Times New Roman" w:cs="Times New Roman"/>
          <w:b/>
          <w:color w:val="000000" w:themeColor="text1"/>
          <w:sz w:val="24"/>
          <w:szCs w:val="24"/>
        </w:rPr>
      </w:pPr>
    </w:p>
    <w:p w14:paraId="443BC464" w14:textId="77777777" w:rsidR="00A45243" w:rsidRDefault="00A45243" w:rsidP="00754D37">
      <w:pPr>
        <w:jc w:val="both"/>
        <w:rPr>
          <w:rFonts w:ascii="Times New Roman" w:hAnsi="Times New Roman" w:cs="Times New Roman"/>
          <w:b/>
          <w:color w:val="000000" w:themeColor="text1"/>
          <w:sz w:val="24"/>
          <w:szCs w:val="24"/>
        </w:rPr>
      </w:pPr>
    </w:p>
    <w:p w14:paraId="22AA63FE" w14:textId="77777777" w:rsidR="00A45243" w:rsidRDefault="00A45243" w:rsidP="00754D37">
      <w:pPr>
        <w:jc w:val="both"/>
        <w:rPr>
          <w:rFonts w:ascii="Times New Roman" w:hAnsi="Times New Roman" w:cs="Times New Roman"/>
          <w:b/>
          <w:color w:val="000000" w:themeColor="text1"/>
          <w:sz w:val="24"/>
          <w:szCs w:val="24"/>
        </w:rPr>
      </w:pPr>
    </w:p>
    <w:p w14:paraId="2190ED7A" w14:textId="57563E8C" w:rsidR="00743EBF" w:rsidRPr="00754D37" w:rsidRDefault="00743EBF" w:rsidP="00A45243">
      <w:pPr>
        <w:pStyle w:val="Heading1"/>
        <w:rPr>
          <w:rFonts w:eastAsia="Arial"/>
          <w:lang w:val="en"/>
        </w:rPr>
      </w:pPr>
      <w:bookmarkStart w:id="5" w:name="_Toc70620599"/>
      <w:r w:rsidRPr="00754D37">
        <w:lastRenderedPageBreak/>
        <w:t>Class Modelling</w:t>
      </w:r>
      <w:bookmarkEnd w:id="5"/>
    </w:p>
    <w:p w14:paraId="4FF32F52" w14:textId="699BE507" w:rsidR="00743EBF" w:rsidRPr="00754D37" w:rsidRDefault="00743EB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A class diagram can be defining as one of the Unified </w:t>
      </w:r>
      <w:r w:rsidR="00FD7BAC" w:rsidRPr="00754D37">
        <w:rPr>
          <w:rFonts w:ascii="Times New Roman" w:eastAsia="Times New Roman" w:hAnsi="Times New Roman" w:cs="Times New Roman"/>
          <w:color w:val="000000" w:themeColor="text1"/>
          <w:sz w:val="24"/>
          <w:szCs w:val="24"/>
        </w:rPr>
        <w:t>Modelling</w:t>
      </w:r>
      <w:r w:rsidRPr="00754D37">
        <w:rPr>
          <w:rFonts w:ascii="Times New Roman" w:eastAsia="Times New Roman" w:hAnsi="Times New Roman" w:cs="Times New Roman"/>
          <w:color w:val="000000" w:themeColor="text1"/>
          <w:sz w:val="24"/>
          <w:szCs w:val="24"/>
        </w:rPr>
        <w:t xml:space="preserve"> Language which is a static structure diagram type used to depict the system’s structure by displaying attributes, classes, </w:t>
      </w:r>
      <w:r w:rsidR="00981B73" w:rsidRPr="00754D37">
        <w:rPr>
          <w:rFonts w:ascii="Times New Roman" w:eastAsia="Times New Roman" w:hAnsi="Times New Roman" w:cs="Times New Roman"/>
          <w:color w:val="000000" w:themeColor="text1"/>
          <w:sz w:val="24"/>
          <w:szCs w:val="24"/>
        </w:rPr>
        <w:t>methods,</w:t>
      </w:r>
      <w:r w:rsidRPr="00754D37">
        <w:rPr>
          <w:rFonts w:ascii="Times New Roman" w:eastAsia="Times New Roman" w:hAnsi="Times New Roman" w:cs="Times New Roman"/>
          <w:color w:val="000000" w:themeColor="text1"/>
          <w:sz w:val="24"/>
          <w:szCs w:val="24"/>
        </w:rPr>
        <w:t xml:space="preserve"> and relationships between objects.  The class diagram for WIL Job finder is shown below:</w:t>
      </w:r>
    </w:p>
    <w:p w14:paraId="3F6B3A00" w14:textId="77777777" w:rsidR="00743EBF" w:rsidRPr="00754D37" w:rsidRDefault="00743EBF" w:rsidP="00754D37">
      <w:pPr>
        <w:jc w:val="both"/>
        <w:rPr>
          <w:rFonts w:ascii="Times New Roman" w:eastAsia="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rPr>
        <w:t xml:space="preserve">This system consists of four different users: admin, employee, job seeker, and visitor. </w:t>
      </w:r>
    </w:p>
    <w:p w14:paraId="0F9CEA58" w14:textId="32799B19" w:rsidR="00743EBF" w:rsidRPr="00754D37" w:rsidRDefault="00743EBF" w:rsidP="00754D37">
      <w:pPr>
        <w:jc w:val="both"/>
        <w:rPr>
          <w:rFonts w:ascii="Times New Roman" w:hAnsi="Times New Roman" w:cs="Times New Roman"/>
          <w:b/>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087B1C90" wp14:editId="34E4395E">
            <wp:extent cx="5341620" cy="640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6400800"/>
                    </a:xfrm>
                    <a:prstGeom prst="rect">
                      <a:avLst/>
                    </a:prstGeom>
                    <a:noFill/>
                    <a:ln>
                      <a:noFill/>
                    </a:ln>
                  </pic:spPr>
                </pic:pic>
              </a:graphicData>
            </a:graphic>
          </wp:inline>
        </w:drawing>
      </w:r>
    </w:p>
    <w:p w14:paraId="458152AB" w14:textId="6DF2015E" w:rsidR="00F332B3" w:rsidRPr="00546FCE" w:rsidRDefault="00F332B3" w:rsidP="00F332B3">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4: Class Diagram</w:t>
      </w:r>
    </w:p>
    <w:p w14:paraId="7D102DDE" w14:textId="2A9F74ED" w:rsidR="00743EBF" w:rsidRPr="00754D37" w:rsidRDefault="00743EBF" w:rsidP="00A45243">
      <w:pPr>
        <w:pStyle w:val="Heading1"/>
      </w:pPr>
      <w:bookmarkStart w:id="6" w:name="_Toc70620600"/>
      <w:r w:rsidRPr="00754D37">
        <w:lastRenderedPageBreak/>
        <w:t xml:space="preserve">Behaviour </w:t>
      </w:r>
      <w:r w:rsidR="00A45243" w:rsidRPr="00754D37">
        <w:t>Modelling</w:t>
      </w:r>
      <w:bookmarkEnd w:id="6"/>
    </w:p>
    <w:p w14:paraId="70BC8ABE" w14:textId="77777777" w:rsidR="00743EBF" w:rsidRPr="00754D37" w:rsidRDefault="00743EB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Behaviour modelling helps to understand the behaviour of the system and factors that affect it. It can be represented by different types such as sequence diagram and communication diagram. Here we present it with the help of sequence diagram which is as shown below:</w:t>
      </w:r>
    </w:p>
    <w:p w14:paraId="0C2386D9" w14:textId="77777777"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Sequence diagram for searching and applying for job.</w:t>
      </w:r>
    </w:p>
    <w:p w14:paraId="49F8F4FE" w14:textId="5A67DDA2"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noProof/>
          <w:color w:val="000000" w:themeColor="text1"/>
          <w:sz w:val="24"/>
          <w:szCs w:val="24"/>
        </w:rPr>
        <w:drawing>
          <wp:inline distT="0" distB="0" distL="0" distR="0" wp14:anchorId="76037A01" wp14:editId="76A2B0DC">
            <wp:extent cx="4663440" cy="6187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6187440"/>
                    </a:xfrm>
                    <a:prstGeom prst="rect">
                      <a:avLst/>
                    </a:prstGeom>
                    <a:noFill/>
                    <a:ln>
                      <a:noFill/>
                    </a:ln>
                  </pic:spPr>
                </pic:pic>
              </a:graphicData>
            </a:graphic>
          </wp:inline>
        </w:drawing>
      </w:r>
    </w:p>
    <w:p w14:paraId="5418DD47" w14:textId="3F42735A" w:rsidR="004352C2" w:rsidRPr="00546FCE" w:rsidRDefault="004352C2" w:rsidP="004352C2">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Fig 5: </w:t>
      </w:r>
      <w:r w:rsidR="00601415">
        <w:rPr>
          <w:rFonts w:ascii="Times New Roman" w:hAnsi="Times New Roman" w:cs="Times New Roman"/>
          <w:i/>
          <w:iCs/>
          <w:color w:val="000000" w:themeColor="text1"/>
          <w:sz w:val="24"/>
          <w:szCs w:val="24"/>
        </w:rPr>
        <w:t>S</w:t>
      </w:r>
      <w:r>
        <w:rPr>
          <w:rFonts w:ascii="Times New Roman" w:hAnsi="Times New Roman" w:cs="Times New Roman"/>
          <w:i/>
          <w:iCs/>
          <w:color w:val="000000" w:themeColor="text1"/>
          <w:sz w:val="24"/>
          <w:szCs w:val="24"/>
        </w:rPr>
        <w:t>equence diagram for searching and applying for job.</w:t>
      </w:r>
    </w:p>
    <w:p w14:paraId="4981DAF6" w14:textId="42537AC7"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lastRenderedPageBreak/>
        <w:t>Sequence diagram for Posting vacancies.</w:t>
      </w:r>
    </w:p>
    <w:p w14:paraId="15B9E277" w14:textId="3524DEAD"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noProof/>
          <w:color w:val="000000" w:themeColor="text1"/>
          <w:sz w:val="24"/>
          <w:szCs w:val="24"/>
        </w:rPr>
        <w:drawing>
          <wp:inline distT="0" distB="0" distL="0" distR="0" wp14:anchorId="7E6C7351" wp14:editId="77B35084">
            <wp:extent cx="4549140" cy="694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6941820"/>
                    </a:xfrm>
                    <a:prstGeom prst="rect">
                      <a:avLst/>
                    </a:prstGeom>
                    <a:noFill/>
                    <a:ln>
                      <a:noFill/>
                    </a:ln>
                  </pic:spPr>
                </pic:pic>
              </a:graphicData>
            </a:graphic>
          </wp:inline>
        </w:drawing>
      </w:r>
    </w:p>
    <w:p w14:paraId="1731B391" w14:textId="77777777" w:rsidR="00743EBF" w:rsidRPr="00754D37" w:rsidRDefault="00743EBF" w:rsidP="00754D37">
      <w:pPr>
        <w:jc w:val="both"/>
        <w:rPr>
          <w:rFonts w:ascii="Times New Roman" w:hAnsi="Times New Roman" w:cs="Times New Roman"/>
          <w:b/>
          <w:color w:val="000000" w:themeColor="text1"/>
          <w:sz w:val="24"/>
          <w:szCs w:val="24"/>
        </w:rPr>
      </w:pPr>
    </w:p>
    <w:p w14:paraId="73500D59" w14:textId="2771E445" w:rsidR="00601415" w:rsidRPr="00546FCE" w:rsidRDefault="00601415" w:rsidP="00601415">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6: Sequence diagram for posting job Vacancies.</w:t>
      </w:r>
    </w:p>
    <w:p w14:paraId="5E27D0F5" w14:textId="77777777" w:rsidR="00743EBF" w:rsidRPr="00754D37" w:rsidRDefault="00743EBF" w:rsidP="00A45243">
      <w:pPr>
        <w:pStyle w:val="Heading1"/>
        <w:rPr>
          <w:rFonts w:eastAsia="Arial"/>
          <w:lang w:val="en"/>
        </w:rPr>
      </w:pPr>
      <w:bookmarkStart w:id="7" w:name="_Toc70620601"/>
      <w:r w:rsidRPr="00754D37">
        <w:lastRenderedPageBreak/>
        <w:t>Prototype</w:t>
      </w:r>
      <w:bookmarkEnd w:id="7"/>
    </w:p>
    <w:p w14:paraId="15EDEC80" w14:textId="77777777" w:rsidR="00743EBF" w:rsidRPr="00754D37" w:rsidRDefault="00743EBF" w:rsidP="00754D37">
      <w:pPr>
        <w:jc w:val="both"/>
        <w:rPr>
          <w:rFonts w:ascii="Times New Roman" w:hAnsi="Times New Roman" w:cs="Times New Roman"/>
          <w:color w:val="000000" w:themeColor="text1"/>
          <w:sz w:val="24"/>
          <w:szCs w:val="24"/>
        </w:rPr>
      </w:pPr>
    </w:p>
    <w:p w14:paraId="6396BA4C" w14:textId="1EFCF9E8"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5C6EC7BD" wp14:editId="65C7044D">
            <wp:extent cx="5943600" cy="461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2875E09C" w14:textId="4A84BA87" w:rsidR="00743EBF" w:rsidRPr="00754D37" w:rsidRDefault="00743EBF" w:rsidP="00754D37">
      <w:pPr>
        <w:jc w:val="both"/>
        <w:rPr>
          <w:rFonts w:ascii="Times New Roman" w:hAnsi="Times New Roman" w:cs="Times New Roman"/>
          <w:i/>
          <w:color w:val="000000" w:themeColor="text1"/>
          <w:sz w:val="24"/>
          <w:szCs w:val="24"/>
        </w:rPr>
      </w:pPr>
      <w:r w:rsidRPr="00754D37">
        <w:rPr>
          <w:rFonts w:ascii="Times New Roman" w:hAnsi="Times New Roman" w:cs="Times New Roman"/>
          <w:i/>
          <w:color w:val="000000" w:themeColor="text1"/>
          <w:sz w:val="24"/>
          <w:szCs w:val="24"/>
        </w:rPr>
        <w:t>Fig</w:t>
      </w:r>
      <w:r w:rsidR="008D79DE">
        <w:rPr>
          <w:rFonts w:ascii="Times New Roman" w:hAnsi="Times New Roman" w:cs="Times New Roman"/>
          <w:i/>
          <w:color w:val="000000" w:themeColor="text1"/>
          <w:sz w:val="24"/>
          <w:szCs w:val="24"/>
        </w:rPr>
        <w:t xml:space="preserve"> 7</w:t>
      </w:r>
      <w:r w:rsidRPr="00754D37">
        <w:rPr>
          <w:rFonts w:ascii="Times New Roman" w:hAnsi="Times New Roman" w:cs="Times New Roman"/>
          <w:i/>
          <w:color w:val="000000" w:themeColor="text1"/>
          <w:sz w:val="24"/>
          <w:szCs w:val="24"/>
        </w:rPr>
        <w:t>: Dashboard of the user</w:t>
      </w:r>
    </w:p>
    <w:p w14:paraId="4D3682D5" w14:textId="77777777" w:rsidR="00743EBF" w:rsidRPr="00754D37" w:rsidRDefault="00743EBF" w:rsidP="00754D37">
      <w:pPr>
        <w:jc w:val="both"/>
        <w:rPr>
          <w:rFonts w:ascii="Times New Roman" w:hAnsi="Times New Roman" w:cs="Times New Roman"/>
          <w:i/>
          <w:color w:val="000000" w:themeColor="text1"/>
          <w:sz w:val="24"/>
          <w:szCs w:val="24"/>
        </w:rPr>
      </w:pPr>
    </w:p>
    <w:p w14:paraId="3F460E21" w14:textId="1FCCC66A"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rPr>
        <w:t>This image shows the profile of the user including their detail on basic information, skills, experience etc.</w:t>
      </w:r>
    </w:p>
    <w:p w14:paraId="41B6FFC8" w14:textId="2403A5AA" w:rsidR="00743EBF" w:rsidRDefault="00743EBF" w:rsidP="00754D37">
      <w:pPr>
        <w:tabs>
          <w:tab w:val="left" w:pos="1584"/>
        </w:tabs>
        <w:jc w:val="both"/>
        <w:rPr>
          <w:rFonts w:ascii="Times New Roman" w:hAnsi="Times New Roman" w:cs="Times New Roman"/>
          <w:color w:val="000000" w:themeColor="text1"/>
          <w:sz w:val="24"/>
          <w:szCs w:val="24"/>
        </w:rPr>
      </w:pPr>
    </w:p>
    <w:p w14:paraId="3AF732FD" w14:textId="386BF1A5" w:rsidR="008D79DE" w:rsidRPr="00754D37" w:rsidRDefault="008D79DE" w:rsidP="008D79DE">
      <w:pPr>
        <w:tabs>
          <w:tab w:val="left" w:pos="1584"/>
        </w:tabs>
        <w:jc w:val="both"/>
        <w:rPr>
          <w:ins w:id="8" w:author="Niraj Prasad Timila" w:date="2021-04-29T04:04: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47F6889" w14:textId="6F52B107"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lastRenderedPageBreak/>
        <w:drawing>
          <wp:inline distT="0" distB="0" distL="0" distR="0" wp14:anchorId="20F190AD" wp14:editId="0E7310A8">
            <wp:extent cx="5943600" cy="475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6DA112F" w14:textId="59A67AF0" w:rsidR="00743EBF" w:rsidRPr="008D79DE" w:rsidRDefault="00743EBF">
      <w:pPr>
        <w:jc w:val="both"/>
        <w:rPr>
          <w:rFonts w:ascii="Times New Roman" w:hAnsi="Times New Roman" w:cs="Times New Roman"/>
          <w:i/>
          <w:iCs/>
          <w:color w:val="000000" w:themeColor="text1"/>
          <w:sz w:val="24"/>
          <w:szCs w:val="24"/>
        </w:rPr>
        <w:pPrChange w:id="9" w:author="Niraj Prasad Timila" w:date="2021-04-29T04:06:00Z">
          <w:pPr/>
        </w:pPrChange>
      </w:pPr>
      <w:r w:rsidRPr="008D79DE">
        <w:rPr>
          <w:rFonts w:ascii="Times New Roman" w:hAnsi="Times New Roman" w:cs="Times New Roman"/>
          <w:i/>
          <w:iCs/>
          <w:color w:val="000000" w:themeColor="text1"/>
          <w:sz w:val="24"/>
          <w:szCs w:val="24"/>
          <w:rPrChange w:id="10" w:author="Niraj Prasad Timila" w:date="2021-04-29T04:06:00Z">
            <w:rPr/>
          </w:rPrChange>
        </w:rPr>
        <w:t>Fig</w:t>
      </w:r>
      <w:r w:rsidR="008D79DE" w:rsidRPr="008D79DE">
        <w:rPr>
          <w:rFonts w:ascii="Times New Roman" w:hAnsi="Times New Roman" w:cs="Times New Roman"/>
          <w:i/>
          <w:iCs/>
          <w:color w:val="000000" w:themeColor="text1"/>
          <w:sz w:val="24"/>
          <w:szCs w:val="24"/>
        </w:rPr>
        <w:t xml:space="preserve"> 8</w:t>
      </w:r>
      <w:r w:rsidRPr="008D79DE">
        <w:rPr>
          <w:rFonts w:ascii="Times New Roman" w:hAnsi="Times New Roman" w:cs="Times New Roman"/>
          <w:i/>
          <w:iCs/>
          <w:color w:val="000000" w:themeColor="text1"/>
          <w:sz w:val="24"/>
          <w:szCs w:val="24"/>
          <w:rPrChange w:id="11" w:author="Niraj Prasad Timila" w:date="2021-04-29T04:06:00Z">
            <w:rPr/>
          </w:rPrChange>
        </w:rPr>
        <w:t xml:space="preserve">: Login </w:t>
      </w:r>
    </w:p>
    <w:p w14:paraId="1157C98C" w14:textId="5C356F68" w:rsidR="00743EBF" w:rsidRPr="00754D37" w:rsidRDefault="008D79DE" w:rsidP="00754D37">
      <w:pPr>
        <w:jc w:val="both"/>
        <w:rPr>
          <w:ins w:id="12" w:author="Niraj Prasad Timila" w:date="2021-04-29T04:09: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picture is the login page of the website.</w:t>
      </w:r>
    </w:p>
    <w:p w14:paraId="6FDBC8C3" w14:textId="77777777" w:rsidR="00743EBF" w:rsidRPr="00754D37" w:rsidRDefault="00743EBF" w:rsidP="00754D37">
      <w:pPr>
        <w:jc w:val="both"/>
        <w:rPr>
          <w:ins w:id="13" w:author="Niraj Prasad Timila" w:date="2021-04-29T04:09:00Z"/>
          <w:rFonts w:ascii="Times New Roman" w:hAnsi="Times New Roman" w:cs="Times New Roman"/>
          <w:color w:val="000000" w:themeColor="text1"/>
          <w:sz w:val="24"/>
          <w:szCs w:val="24"/>
        </w:rPr>
      </w:pPr>
    </w:p>
    <w:p w14:paraId="5DB1D6ED" w14:textId="697E9226" w:rsidR="00743EBF" w:rsidRPr="00754D37" w:rsidRDefault="00743EBF" w:rsidP="00754D37">
      <w:pPr>
        <w:jc w:val="both"/>
        <w:rPr>
          <w:ins w:id="14" w:author="Niraj Prasad Timila" w:date="2021-04-29T04:09:00Z"/>
          <w:rFonts w:ascii="Times New Roman" w:hAnsi="Times New Roman" w:cs="Times New Roman"/>
          <w:color w:val="000000" w:themeColor="text1"/>
          <w:sz w:val="24"/>
          <w:szCs w:val="24"/>
        </w:rPr>
      </w:pPr>
      <w:ins w:id="15" w:author="Niraj Prasad Timila" w:date="2021-04-29T04:09:00Z">
        <w:r w:rsidRPr="00754D37">
          <w:rPr>
            <w:rFonts w:ascii="Times New Roman" w:hAnsi="Times New Roman" w:cs="Times New Roman"/>
            <w:noProof/>
            <w:color w:val="000000" w:themeColor="text1"/>
            <w:sz w:val="24"/>
            <w:szCs w:val="24"/>
          </w:rPr>
          <w:lastRenderedPageBreak/>
          <w:drawing>
            <wp:inline distT="0" distB="0" distL="0" distR="0" wp14:anchorId="6E480FB7" wp14:editId="38D549D7">
              <wp:extent cx="594360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ins>
    </w:p>
    <w:p w14:paraId="7BA2EB81" w14:textId="26BFD5AE" w:rsidR="00855641" w:rsidRDefault="00855641" w:rsidP="00855641">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9: Create New account</w:t>
      </w:r>
    </w:p>
    <w:p w14:paraId="28752F1C" w14:textId="329CFB4F" w:rsidR="00855641" w:rsidRDefault="00855641" w:rsidP="00855641">
      <w:pPr>
        <w:jc w:val="both"/>
        <w:rPr>
          <w:rFonts w:ascii="Times New Roman" w:hAnsi="Times New Roman" w:cs="Times New Roman"/>
          <w:i/>
          <w:iCs/>
          <w:color w:val="000000" w:themeColor="text1"/>
          <w:sz w:val="24"/>
          <w:szCs w:val="24"/>
        </w:rPr>
      </w:pPr>
    </w:p>
    <w:p w14:paraId="4B61D563" w14:textId="38FE62CA" w:rsidR="00855641" w:rsidRPr="00855641" w:rsidRDefault="00855641" w:rsidP="0085564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page, the users will be able to register their account.</w:t>
      </w:r>
    </w:p>
    <w:p w14:paraId="4EDA17D1" w14:textId="77777777" w:rsidR="00743EBF" w:rsidRPr="00754D37" w:rsidRDefault="00743EBF" w:rsidP="00754D37">
      <w:pPr>
        <w:jc w:val="both"/>
        <w:rPr>
          <w:ins w:id="16" w:author="Niraj Prasad Timila" w:date="2021-04-29T04:42:00Z"/>
          <w:rFonts w:ascii="Times New Roman" w:hAnsi="Times New Roman" w:cs="Times New Roman"/>
          <w:color w:val="000000" w:themeColor="text1"/>
          <w:sz w:val="24"/>
          <w:szCs w:val="24"/>
        </w:rPr>
      </w:pPr>
    </w:p>
    <w:p w14:paraId="1FD09D78" w14:textId="77777777" w:rsidR="00743EBF" w:rsidRPr="00754D37" w:rsidRDefault="00743EBF" w:rsidP="00754D37">
      <w:pPr>
        <w:jc w:val="both"/>
        <w:rPr>
          <w:ins w:id="17" w:author="Niraj Prasad Timila" w:date="2021-04-29T04:42:00Z"/>
          <w:rFonts w:ascii="Times New Roman" w:hAnsi="Times New Roman" w:cs="Times New Roman"/>
          <w:color w:val="000000" w:themeColor="text1"/>
          <w:sz w:val="24"/>
          <w:szCs w:val="24"/>
        </w:rPr>
      </w:pPr>
    </w:p>
    <w:p w14:paraId="2135D7B1" w14:textId="5E4FBE93" w:rsidR="00743EBF" w:rsidRPr="00754D37" w:rsidRDefault="00743EBF" w:rsidP="00754D37">
      <w:pPr>
        <w:jc w:val="both"/>
        <w:rPr>
          <w:ins w:id="18" w:author="Niraj Prasad Timila" w:date="2021-04-29T04:42:00Z"/>
          <w:rFonts w:ascii="Times New Roman" w:hAnsi="Times New Roman" w:cs="Times New Roman"/>
          <w:color w:val="000000" w:themeColor="text1"/>
          <w:sz w:val="24"/>
          <w:szCs w:val="24"/>
        </w:rPr>
      </w:pPr>
      <w:ins w:id="19" w:author="Niraj Prasad Timila" w:date="2021-04-29T04:42:00Z">
        <w:r w:rsidRPr="00754D37">
          <w:rPr>
            <w:rFonts w:ascii="Times New Roman" w:hAnsi="Times New Roman" w:cs="Times New Roman"/>
            <w:noProof/>
            <w:color w:val="000000" w:themeColor="text1"/>
            <w:sz w:val="24"/>
            <w:szCs w:val="24"/>
          </w:rPr>
          <w:lastRenderedPageBreak/>
          <w:drawing>
            <wp:inline distT="0" distB="0" distL="0" distR="0" wp14:anchorId="5D8FDBA3" wp14:editId="6E26B738">
              <wp:extent cx="5943600" cy="482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ins>
    </w:p>
    <w:p w14:paraId="22F85A87" w14:textId="214C28C5" w:rsidR="00CD7F6C" w:rsidRPr="00546FCE" w:rsidRDefault="00CD7F6C" w:rsidP="00CD7F6C">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10: Apply for job.</w:t>
      </w:r>
    </w:p>
    <w:p w14:paraId="0967EADF" w14:textId="77777777" w:rsidR="00743EBF" w:rsidRPr="00754D37" w:rsidRDefault="00743EBF" w:rsidP="00754D37">
      <w:pPr>
        <w:jc w:val="both"/>
        <w:rPr>
          <w:ins w:id="20" w:author="Niraj Prasad Timila" w:date="2021-04-29T04:42:00Z"/>
          <w:rFonts w:ascii="Times New Roman" w:hAnsi="Times New Roman" w:cs="Times New Roman"/>
          <w:color w:val="000000" w:themeColor="text1"/>
          <w:sz w:val="24"/>
          <w:szCs w:val="24"/>
        </w:rPr>
      </w:pPr>
    </w:p>
    <w:p w14:paraId="72AA1984" w14:textId="77777777" w:rsidR="00743EBF" w:rsidRPr="00447C68" w:rsidRDefault="00743EBF" w:rsidP="00754D37">
      <w:pPr>
        <w:jc w:val="both"/>
        <w:rPr>
          <w:rFonts w:ascii="Times New Roman" w:hAnsi="Times New Roman" w:cs="Times New Roman"/>
          <w:color w:val="000000" w:themeColor="text1"/>
          <w:sz w:val="24"/>
          <w:szCs w:val="24"/>
        </w:rPr>
      </w:pPr>
      <w:ins w:id="21" w:author="Niraj Prasad Timila" w:date="2021-04-29T04:42:00Z">
        <w:r w:rsidRPr="00447C68">
          <w:rPr>
            <w:rFonts w:ascii="Times New Roman" w:hAnsi="Times New Roman" w:cs="Times New Roman"/>
            <w:color w:val="000000" w:themeColor="text1"/>
            <w:sz w:val="24"/>
            <w:szCs w:val="24"/>
          </w:rPr>
          <w:t>On this page users can apply for the job. On top of that user can send a short message to the employer stating experience, skills and can attach CV.</w:t>
        </w:r>
      </w:ins>
    </w:p>
    <w:p w14:paraId="02A1D91D" w14:textId="77777777" w:rsidR="00743EBF" w:rsidRPr="00754D37" w:rsidRDefault="00743EBF" w:rsidP="00754D37">
      <w:pPr>
        <w:jc w:val="both"/>
        <w:rPr>
          <w:ins w:id="22" w:author="Niraj Prasad Timila" w:date="2021-04-29T04:54:00Z"/>
          <w:rFonts w:ascii="Times New Roman" w:hAnsi="Times New Roman" w:cs="Times New Roman"/>
          <w:color w:val="000000" w:themeColor="text1"/>
          <w:sz w:val="24"/>
          <w:szCs w:val="24"/>
        </w:rPr>
      </w:pPr>
    </w:p>
    <w:p w14:paraId="1612E044" w14:textId="77777777" w:rsidR="00743EBF" w:rsidRPr="00754D37" w:rsidRDefault="00743EBF" w:rsidP="00754D37">
      <w:pPr>
        <w:jc w:val="both"/>
        <w:rPr>
          <w:ins w:id="23" w:author="Niraj Prasad Timila" w:date="2021-04-29T04:54:00Z"/>
          <w:rFonts w:ascii="Times New Roman" w:hAnsi="Times New Roman" w:cs="Times New Roman"/>
          <w:color w:val="000000" w:themeColor="text1"/>
          <w:sz w:val="24"/>
          <w:szCs w:val="24"/>
        </w:rPr>
      </w:pPr>
    </w:p>
    <w:p w14:paraId="6D32430E" w14:textId="23E940B6" w:rsidR="00743EBF" w:rsidRPr="00754D37" w:rsidRDefault="00743EBF" w:rsidP="00754D37">
      <w:pPr>
        <w:jc w:val="both"/>
        <w:rPr>
          <w:ins w:id="24" w:author="Niraj Prasad Timila" w:date="2021-04-29T04:54:00Z"/>
          <w:rFonts w:ascii="Times New Roman" w:hAnsi="Times New Roman" w:cs="Times New Roman"/>
          <w:color w:val="000000" w:themeColor="text1"/>
          <w:sz w:val="24"/>
          <w:szCs w:val="24"/>
        </w:rPr>
      </w:pPr>
      <w:ins w:id="25" w:author="Niraj Prasad Timila" w:date="2021-04-29T04:54:00Z">
        <w:r w:rsidRPr="00754D37">
          <w:rPr>
            <w:rFonts w:ascii="Times New Roman" w:hAnsi="Times New Roman" w:cs="Times New Roman"/>
            <w:noProof/>
            <w:color w:val="000000" w:themeColor="text1"/>
            <w:sz w:val="24"/>
            <w:szCs w:val="24"/>
          </w:rPr>
          <w:lastRenderedPageBreak/>
          <w:drawing>
            <wp:inline distT="0" distB="0" distL="0" distR="0" wp14:anchorId="72E9D54D" wp14:editId="31C31429">
              <wp:extent cx="59436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ins>
    </w:p>
    <w:p w14:paraId="7E29F75F" w14:textId="13DA3378" w:rsidR="00447C68" w:rsidRPr="00546FCE" w:rsidRDefault="00447C68" w:rsidP="00447C68">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11: Job list</w:t>
      </w:r>
      <w:r w:rsidR="00A041BC">
        <w:rPr>
          <w:rFonts w:ascii="Times New Roman" w:hAnsi="Times New Roman" w:cs="Times New Roman"/>
          <w:i/>
          <w:iCs/>
          <w:color w:val="000000" w:themeColor="text1"/>
          <w:sz w:val="24"/>
          <w:szCs w:val="24"/>
        </w:rPr>
        <w:t>.</w:t>
      </w:r>
    </w:p>
    <w:p w14:paraId="00464F15" w14:textId="77777777" w:rsidR="00743EBF" w:rsidRPr="00754D37" w:rsidRDefault="00743EBF" w:rsidP="00754D37">
      <w:pPr>
        <w:jc w:val="both"/>
        <w:rPr>
          <w:ins w:id="26" w:author="Niraj Prasad Timila" w:date="2021-04-29T04:54:00Z"/>
          <w:rFonts w:ascii="Times New Roman" w:hAnsi="Times New Roman" w:cs="Times New Roman"/>
          <w:color w:val="000000" w:themeColor="text1"/>
          <w:sz w:val="24"/>
          <w:szCs w:val="24"/>
        </w:rPr>
      </w:pPr>
    </w:p>
    <w:p w14:paraId="245489A2" w14:textId="77777777" w:rsidR="00743EBF" w:rsidRPr="00754D37" w:rsidRDefault="00743EBF" w:rsidP="00754D37">
      <w:pPr>
        <w:jc w:val="both"/>
        <w:rPr>
          <w:ins w:id="27" w:author="Niraj Prasad Timila" w:date="2021-04-29T04:54:00Z"/>
          <w:rFonts w:ascii="Times New Roman" w:hAnsi="Times New Roman" w:cs="Times New Roman"/>
          <w:color w:val="000000" w:themeColor="text1"/>
          <w:sz w:val="24"/>
          <w:szCs w:val="24"/>
        </w:rPr>
      </w:pPr>
      <w:ins w:id="28" w:author="Niraj Prasad Timila" w:date="2021-04-29T04:54:00Z">
        <w:r w:rsidRPr="00754D37">
          <w:rPr>
            <w:rFonts w:ascii="Times New Roman" w:hAnsi="Times New Roman" w:cs="Times New Roman"/>
            <w:color w:val="000000" w:themeColor="text1"/>
            <w:sz w:val="24"/>
            <w:szCs w:val="24"/>
          </w:rPr>
          <w:t>This page is controlled by admin where admin can approve or decline the job. If admin approve the job than job will be listed in job feeds otherwise jobs are removed from the system.</w:t>
        </w:r>
      </w:ins>
    </w:p>
    <w:p w14:paraId="5A30DDC0" w14:textId="77777777" w:rsidR="00743EBF" w:rsidRPr="00754D37" w:rsidRDefault="00743EBF" w:rsidP="00754D37">
      <w:pPr>
        <w:jc w:val="both"/>
        <w:rPr>
          <w:ins w:id="29" w:author="Niraj Prasad Timila" w:date="2021-04-29T04:54:00Z"/>
          <w:rFonts w:ascii="Times New Roman" w:hAnsi="Times New Roman" w:cs="Times New Roman"/>
          <w:color w:val="000000" w:themeColor="text1"/>
          <w:sz w:val="24"/>
          <w:szCs w:val="24"/>
        </w:rPr>
      </w:pPr>
    </w:p>
    <w:p w14:paraId="1FB7E512" w14:textId="77777777" w:rsidR="00743EBF" w:rsidRPr="00754D37" w:rsidRDefault="00743EBF" w:rsidP="00754D37">
      <w:pPr>
        <w:jc w:val="both"/>
        <w:rPr>
          <w:ins w:id="30" w:author="Niraj Prasad Timila" w:date="2021-04-29T04:54:00Z"/>
          <w:rFonts w:ascii="Times New Roman" w:hAnsi="Times New Roman" w:cs="Times New Roman"/>
          <w:color w:val="000000" w:themeColor="text1"/>
          <w:sz w:val="24"/>
          <w:szCs w:val="24"/>
        </w:rPr>
      </w:pPr>
    </w:p>
    <w:p w14:paraId="6CDBA09A" w14:textId="77777777" w:rsidR="00743EBF" w:rsidRPr="00754D37" w:rsidRDefault="00743EBF" w:rsidP="00754D37">
      <w:pPr>
        <w:jc w:val="both"/>
        <w:rPr>
          <w:ins w:id="31" w:author="Niraj Prasad Timila" w:date="2021-04-29T04:54:00Z"/>
          <w:rFonts w:ascii="Times New Roman" w:hAnsi="Times New Roman" w:cs="Times New Roman"/>
          <w:color w:val="000000" w:themeColor="text1"/>
          <w:sz w:val="24"/>
          <w:szCs w:val="24"/>
        </w:rPr>
      </w:pPr>
    </w:p>
    <w:p w14:paraId="40AD3592" w14:textId="206027A4" w:rsidR="00743EBF" w:rsidRPr="00754D37" w:rsidRDefault="00743EBF" w:rsidP="00754D37">
      <w:pPr>
        <w:jc w:val="both"/>
        <w:rPr>
          <w:ins w:id="32" w:author="Niraj Prasad Timila" w:date="2021-04-29T04:54:00Z"/>
          <w:rFonts w:ascii="Times New Roman" w:hAnsi="Times New Roman" w:cs="Times New Roman"/>
          <w:color w:val="000000" w:themeColor="text1"/>
          <w:sz w:val="24"/>
          <w:szCs w:val="24"/>
        </w:rPr>
      </w:pPr>
      <w:ins w:id="33" w:author="Niraj Prasad Timila" w:date="2021-04-29T04:54:00Z">
        <w:r w:rsidRPr="00754D37">
          <w:rPr>
            <w:rFonts w:ascii="Times New Roman" w:hAnsi="Times New Roman" w:cs="Times New Roman"/>
            <w:noProof/>
            <w:color w:val="000000" w:themeColor="text1"/>
            <w:sz w:val="24"/>
            <w:szCs w:val="24"/>
          </w:rPr>
          <w:lastRenderedPageBreak/>
          <w:drawing>
            <wp:inline distT="0" distB="0" distL="0" distR="0" wp14:anchorId="0FA8EA0E" wp14:editId="5F38C811">
              <wp:extent cx="5943600" cy="470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01540"/>
                      </a:xfrm>
                      <a:prstGeom prst="rect">
                        <a:avLst/>
                      </a:prstGeom>
                      <a:noFill/>
                      <a:ln>
                        <a:noFill/>
                      </a:ln>
                    </pic:spPr>
                  </pic:pic>
                </a:graphicData>
              </a:graphic>
            </wp:inline>
          </w:drawing>
        </w:r>
      </w:ins>
    </w:p>
    <w:p w14:paraId="53539565" w14:textId="44DFD3E2" w:rsidR="00A041BC" w:rsidRPr="00546FCE" w:rsidRDefault="00A041BC" w:rsidP="00A041BC">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12: User list.</w:t>
      </w:r>
    </w:p>
    <w:p w14:paraId="52EC285F" w14:textId="77777777" w:rsidR="00743EBF" w:rsidRPr="00754D37" w:rsidRDefault="00743EBF" w:rsidP="00754D37">
      <w:pPr>
        <w:jc w:val="both"/>
        <w:rPr>
          <w:ins w:id="34" w:author="Niraj Prasad Timila" w:date="2021-04-29T04:54:00Z"/>
          <w:rFonts w:ascii="Times New Roman" w:hAnsi="Times New Roman" w:cs="Times New Roman"/>
          <w:color w:val="000000" w:themeColor="text1"/>
          <w:sz w:val="24"/>
          <w:szCs w:val="24"/>
        </w:rPr>
      </w:pPr>
    </w:p>
    <w:p w14:paraId="2C99035A" w14:textId="26534617" w:rsidR="00663B55" w:rsidRPr="00754D37" w:rsidRDefault="00743EBF" w:rsidP="00754D37">
      <w:pPr>
        <w:jc w:val="both"/>
        <w:rPr>
          <w:rFonts w:ascii="Times New Roman" w:hAnsi="Times New Roman" w:cs="Times New Roman"/>
          <w:color w:val="000000" w:themeColor="text1"/>
          <w:sz w:val="24"/>
          <w:szCs w:val="24"/>
        </w:rPr>
      </w:pPr>
      <w:ins w:id="35" w:author="Niraj Prasad Timila" w:date="2021-04-29T04:54:00Z">
        <w:r w:rsidRPr="00754D37">
          <w:rPr>
            <w:rFonts w:ascii="Times New Roman" w:hAnsi="Times New Roman" w:cs="Times New Roman"/>
            <w:color w:val="000000" w:themeColor="text1"/>
            <w:sz w:val="24"/>
            <w:szCs w:val="24"/>
          </w:rPr>
          <w:t xml:space="preserve">In this page admin can delete the </w:t>
        </w:r>
      </w:ins>
      <w:r w:rsidR="00A45243" w:rsidRPr="00754D37">
        <w:rPr>
          <w:rFonts w:ascii="Times New Roman" w:hAnsi="Times New Roman" w:cs="Times New Roman"/>
          <w:color w:val="000000" w:themeColor="text1"/>
          <w:sz w:val="24"/>
          <w:szCs w:val="24"/>
        </w:rPr>
        <w:t>user or</w:t>
      </w:r>
      <w:ins w:id="36" w:author="Niraj Prasad Timila" w:date="2021-04-29T04:54:00Z">
        <w:r w:rsidRPr="00754D37">
          <w:rPr>
            <w:rFonts w:ascii="Times New Roman" w:hAnsi="Times New Roman" w:cs="Times New Roman"/>
            <w:color w:val="000000" w:themeColor="text1"/>
            <w:sz w:val="24"/>
            <w:szCs w:val="24"/>
          </w:rPr>
          <w:t xml:space="preserve"> can approve the new request of the user.</w:t>
        </w:r>
      </w:ins>
    </w:p>
    <w:p w14:paraId="0021AFAC" w14:textId="275D1C3F" w:rsidR="00743EBF" w:rsidRPr="00754D37" w:rsidRDefault="00743EBF" w:rsidP="00754D37">
      <w:pPr>
        <w:jc w:val="both"/>
        <w:rPr>
          <w:rFonts w:ascii="Times New Roman" w:hAnsi="Times New Roman" w:cs="Times New Roman"/>
          <w:color w:val="000000" w:themeColor="text1"/>
          <w:sz w:val="24"/>
          <w:szCs w:val="24"/>
        </w:rPr>
      </w:pPr>
    </w:p>
    <w:p w14:paraId="3A1170A9" w14:textId="63B4B399" w:rsidR="00743EBF" w:rsidRDefault="00743EBF" w:rsidP="00754D37">
      <w:pPr>
        <w:jc w:val="both"/>
        <w:rPr>
          <w:rFonts w:ascii="Times New Roman" w:hAnsi="Times New Roman" w:cs="Times New Roman"/>
          <w:color w:val="000000" w:themeColor="text1"/>
          <w:sz w:val="24"/>
          <w:szCs w:val="24"/>
        </w:rPr>
      </w:pPr>
    </w:p>
    <w:p w14:paraId="265AED38" w14:textId="094B41C2" w:rsidR="00A45243" w:rsidRDefault="00A45243" w:rsidP="00754D37">
      <w:pPr>
        <w:jc w:val="both"/>
        <w:rPr>
          <w:rFonts w:ascii="Times New Roman" w:hAnsi="Times New Roman" w:cs="Times New Roman"/>
          <w:color w:val="000000" w:themeColor="text1"/>
          <w:sz w:val="24"/>
          <w:szCs w:val="24"/>
        </w:rPr>
      </w:pPr>
    </w:p>
    <w:p w14:paraId="27265CBC" w14:textId="05C0670D" w:rsidR="00A45243" w:rsidRDefault="00A45243" w:rsidP="00754D37">
      <w:pPr>
        <w:jc w:val="both"/>
        <w:rPr>
          <w:rFonts w:ascii="Times New Roman" w:hAnsi="Times New Roman" w:cs="Times New Roman"/>
          <w:color w:val="000000" w:themeColor="text1"/>
          <w:sz w:val="24"/>
          <w:szCs w:val="24"/>
        </w:rPr>
      </w:pPr>
    </w:p>
    <w:p w14:paraId="413E0D87" w14:textId="0499C98A" w:rsidR="00A45243" w:rsidRDefault="00A45243" w:rsidP="00754D37">
      <w:pPr>
        <w:jc w:val="both"/>
        <w:rPr>
          <w:rFonts w:ascii="Times New Roman" w:hAnsi="Times New Roman" w:cs="Times New Roman"/>
          <w:color w:val="000000" w:themeColor="text1"/>
          <w:sz w:val="24"/>
          <w:szCs w:val="24"/>
        </w:rPr>
      </w:pPr>
    </w:p>
    <w:p w14:paraId="1AD57047" w14:textId="09410FAA" w:rsidR="00A45243" w:rsidRDefault="00A45243" w:rsidP="00754D37">
      <w:pPr>
        <w:jc w:val="both"/>
        <w:rPr>
          <w:rFonts w:ascii="Times New Roman" w:hAnsi="Times New Roman" w:cs="Times New Roman"/>
          <w:color w:val="000000" w:themeColor="text1"/>
          <w:sz w:val="24"/>
          <w:szCs w:val="24"/>
        </w:rPr>
      </w:pPr>
    </w:p>
    <w:p w14:paraId="2002A542" w14:textId="208A86CE" w:rsidR="00A45243" w:rsidRDefault="00A45243" w:rsidP="00754D37">
      <w:pPr>
        <w:jc w:val="both"/>
        <w:rPr>
          <w:rFonts w:ascii="Times New Roman" w:hAnsi="Times New Roman" w:cs="Times New Roman"/>
          <w:color w:val="000000" w:themeColor="text1"/>
          <w:sz w:val="24"/>
          <w:szCs w:val="24"/>
        </w:rPr>
      </w:pPr>
    </w:p>
    <w:p w14:paraId="7D625EA7" w14:textId="41D63A5C" w:rsidR="00A45243" w:rsidRDefault="00A45243" w:rsidP="00754D37">
      <w:pPr>
        <w:jc w:val="both"/>
        <w:rPr>
          <w:rFonts w:ascii="Times New Roman" w:hAnsi="Times New Roman" w:cs="Times New Roman"/>
          <w:color w:val="000000" w:themeColor="text1"/>
          <w:sz w:val="24"/>
          <w:szCs w:val="24"/>
        </w:rPr>
      </w:pPr>
    </w:p>
    <w:p w14:paraId="5289A17B" w14:textId="0504BF28" w:rsidR="00A45243" w:rsidRDefault="00A45243" w:rsidP="00754D37">
      <w:pPr>
        <w:jc w:val="both"/>
        <w:rPr>
          <w:rFonts w:ascii="Times New Roman" w:hAnsi="Times New Roman" w:cs="Times New Roman"/>
          <w:color w:val="000000" w:themeColor="text1"/>
          <w:sz w:val="24"/>
          <w:szCs w:val="24"/>
        </w:rPr>
      </w:pPr>
    </w:p>
    <w:p w14:paraId="22262259" w14:textId="2C006861" w:rsidR="00A45243" w:rsidRDefault="00A45243" w:rsidP="00754D37">
      <w:pPr>
        <w:jc w:val="both"/>
        <w:rPr>
          <w:rFonts w:ascii="Times New Roman" w:hAnsi="Times New Roman" w:cs="Times New Roman"/>
          <w:color w:val="000000" w:themeColor="text1"/>
          <w:sz w:val="24"/>
          <w:szCs w:val="24"/>
        </w:rPr>
      </w:pPr>
    </w:p>
    <w:p w14:paraId="26B125FC" w14:textId="750AF8BB" w:rsidR="00A45243" w:rsidRDefault="00A45243" w:rsidP="00754D37">
      <w:pPr>
        <w:jc w:val="both"/>
        <w:rPr>
          <w:rFonts w:ascii="Times New Roman" w:hAnsi="Times New Roman" w:cs="Times New Roman"/>
          <w:color w:val="000000" w:themeColor="text1"/>
          <w:sz w:val="24"/>
          <w:szCs w:val="24"/>
        </w:rPr>
      </w:pPr>
    </w:p>
    <w:p w14:paraId="40F50303" w14:textId="12816548" w:rsidR="00A45243" w:rsidRDefault="00A45243" w:rsidP="00754D37">
      <w:pPr>
        <w:jc w:val="both"/>
        <w:rPr>
          <w:rFonts w:ascii="Times New Roman" w:hAnsi="Times New Roman" w:cs="Times New Roman"/>
          <w:color w:val="000000" w:themeColor="text1"/>
          <w:sz w:val="24"/>
          <w:szCs w:val="24"/>
        </w:rPr>
      </w:pPr>
    </w:p>
    <w:p w14:paraId="091730CF" w14:textId="77777777" w:rsidR="00A45243" w:rsidRPr="00754D37" w:rsidRDefault="00A45243" w:rsidP="00754D37">
      <w:pPr>
        <w:jc w:val="both"/>
        <w:rPr>
          <w:rFonts w:ascii="Times New Roman" w:hAnsi="Times New Roman" w:cs="Times New Roman"/>
          <w:color w:val="000000" w:themeColor="text1"/>
          <w:sz w:val="24"/>
          <w:szCs w:val="24"/>
        </w:rPr>
      </w:pPr>
    </w:p>
    <w:p w14:paraId="26D87CF1" w14:textId="5A3DE7D1" w:rsidR="00743EBF" w:rsidRPr="00754D37" w:rsidRDefault="00743EBF" w:rsidP="00754D37">
      <w:pPr>
        <w:jc w:val="both"/>
        <w:rPr>
          <w:rFonts w:ascii="Times New Roman" w:hAnsi="Times New Roman" w:cs="Times New Roman"/>
          <w:color w:val="000000" w:themeColor="text1"/>
          <w:sz w:val="24"/>
          <w:szCs w:val="24"/>
        </w:rPr>
      </w:pPr>
    </w:p>
    <w:p w14:paraId="305C30C1" w14:textId="77777777" w:rsidR="00743EBF" w:rsidRPr="00754D37" w:rsidRDefault="00743EBF" w:rsidP="00A45243">
      <w:pPr>
        <w:pStyle w:val="Heading1"/>
        <w:rPr>
          <w:ins w:id="37" w:author="Niraj Prasad Timila" w:date="2021-04-29T04:54:00Z"/>
          <w:rFonts w:eastAsia="Arial"/>
          <w:lang w:val="en"/>
        </w:rPr>
      </w:pPr>
      <w:bookmarkStart w:id="38" w:name="_Toc70620602"/>
      <w:r w:rsidRPr="00754D37">
        <w:lastRenderedPageBreak/>
        <w:t>Reference</w:t>
      </w:r>
      <w:bookmarkEnd w:id="38"/>
    </w:p>
    <w:p w14:paraId="55C2AD44" w14:textId="77777777" w:rsidR="00A45243" w:rsidRPr="00A45243" w:rsidRDefault="00A45243" w:rsidP="00A45243">
      <w:pPr>
        <w:jc w:val="both"/>
        <w:rPr>
          <w:ins w:id="39" w:author="Niraj Prasad Timila" w:date="2021-04-29T04:54:00Z"/>
          <w:rFonts w:ascii="Times New Roman" w:hAnsi="Times New Roman" w:cs="Times New Roman"/>
          <w:color w:val="000000" w:themeColor="text1"/>
          <w:sz w:val="24"/>
          <w:szCs w:val="24"/>
          <w:highlight w:val="white"/>
        </w:rPr>
      </w:pPr>
      <w:ins w:id="40" w:author="Niraj Prasad Timila" w:date="2021-04-29T04:54:00Z">
        <w:r w:rsidRPr="00A45243">
          <w:rPr>
            <w:rFonts w:ascii="Times New Roman" w:hAnsi="Times New Roman" w:cs="Times New Roman"/>
            <w:i/>
            <w:color w:val="000000" w:themeColor="text1"/>
            <w:sz w:val="24"/>
            <w:szCs w:val="24"/>
            <w:highlight w:val="white"/>
          </w:rPr>
          <w:t xml:space="preserve">3-Tier Architecture: A Complete Overview - </w:t>
        </w:r>
        <w:proofErr w:type="spellStart"/>
        <w:r w:rsidRPr="00A45243">
          <w:rPr>
            <w:rFonts w:ascii="Times New Roman" w:hAnsi="Times New Roman" w:cs="Times New Roman"/>
            <w:i/>
            <w:color w:val="000000" w:themeColor="text1"/>
            <w:sz w:val="24"/>
            <w:szCs w:val="24"/>
            <w:highlight w:val="white"/>
          </w:rPr>
          <w:t>Logi</w:t>
        </w:r>
        <w:proofErr w:type="spellEnd"/>
        <w:r w:rsidRPr="00A45243">
          <w:rPr>
            <w:rFonts w:ascii="Times New Roman" w:hAnsi="Times New Roman" w:cs="Times New Roman"/>
            <w:i/>
            <w:color w:val="000000" w:themeColor="text1"/>
            <w:sz w:val="24"/>
            <w:szCs w:val="24"/>
            <w:highlight w:val="white"/>
          </w:rPr>
          <w:t xml:space="preserve"> Report</w:t>
        </w:r>
        <w:r w:rsidRPr="00A45243">
          <w:rPr>
            <w:rFonts w:ascii="Times New Roman" w:hAnsi="Times New Roman" w:cs="Times New Roman"/>
            <w:color w:val="000000" w:themeColor="text1"/>
            <w:sz w:val="24"/>
            <w:szCs w:val="24"/>
            <w:highlight w:val="white"/>
          </w:rPr>
          <w:t xml:space="preserve"> 2021. viewed 29 April 2021, </w:t>
        </w:r>
        <w:r w:rsidRPr="00A45243">
          <w:rPr>
            <w:rFonts w:ascii="Times New Roman" w:hAnsi="Times New Roman" w:cs="Times New Roman"/>
            <w:color w:val="000000" w:themeColor="text1"/>
            <w:sz w:val="24"/>
            <w:szCs w:val="24"/>
          </w:rPr>
          <w:fldChar w:fldCharType="begin"/>
        </w:r>
        <w:r w:rsidRPr="00A45243">
          <w:rPr>
            <w:rFonts w:ascii="Times New Roman" w:hAnsi="Times New Roman" w:cs="Times New Roman"/>
            <w:color w:val="000000" w:themeColor="text1"/>
            <w:sz w:val="24"/>
            <w:szCs w:val="24"/>
          </w:rPr>
          <w:instrText xml:space="preserve"> HYPERLINK "https://www.jinfonet.com/resources/bi-defined/3-tier-architecture-complete-overview/" </w:instrText>
        </w:r>
        <w:r w:rsidRPr="00A45243">
          <w:rPr>
            <w:rFonts w:ascii="Times New Roman" w:hAnsi="Times New Roman" w:cs="Times New Roman"/>
            <w:color w:val="000000" w:themeColor="text1"/>
            <w:sz w:val="24"/>
            <w:szCs w:val="24"/>
          </w:rPr>
          <w:fldChar w:fldCharType="separate"/>
        </w:r>
        <w:r w:rsidRPr="00A45243">
          <w:rPr>
            <w:rStyle w:val="Hyperlink"/>
            <w:rFonts w:ascii="Times New Roman" w:hAnsi="Times New Roman" w:cs="Times New Roman"/>
            <w:color w:val="000000" w:themeColor="text1"/>
            <w:sz w:val="24"/>
            <w:szCs w:val="24"/>
            <w:highlight w:val="white"/>
            <w:u w:val="none"/>
          </w:rPr>
          <w:t>https://www.jinfonet.com/resources/bi-defined/3-tier-architecture-complete-overview/</w:t>
        </w:r>
        <w:r w:rsidRPr="00A45243">
          <w:rPr>
            <w:rFonts w:ascii="Times New Roman" w:hAnsi="Times New Roman" w:cs="Times New Roman"/>
            <w:color w:val="000000" w:themeColor="text1"/>
            <w:sz w:val="24"/>
            <w:szCs w:val="24"/>
          </w:rPr>
          <w:fldChar w:fldCharType="end"/>
        </w:r>
        <w:r w:rsidRPr="00A45243">
          <w:rPr>
            <w:rFonts w:ascii="Times New Roman" w:hAnsi="Times New Roman" w:cs="Times New Roman"/>
            <w:color w:val="000000" w:themeColor="text1"/>
            <w:sz w:val="24"/>
            <w:szCs w:val="24"/>
            <w:highlight w:val="white"/>
          </w:rPr>
          <w:t>.</w:t>
        </w:r>
      </w:ins>
    </w:p>
    <w:p w14:paraId="3A163A56" w14:textId="77777777" w:rsidR="00A45243" w:rsidRPr="00A45243" w:rsidRDefault="00A45243" w:rsidP="00754D37">
      <w:pPr>
        <w:jc w:val="both"/>
        <w:rPr>
          <w:rFonts w:ascii="Times New Roman" w:hAnsi="Times New Roman" w:cs="Times New Roman"/>
          <w:color w:val="000000" w:themeColor="text1"/>
          <w:sz w:val="24"/>
          <w:szCs w:val="24"/>
          <w:shd w:val="clear" w:color="auto" w:fill="FFFFFF"/>
        </w:rPr>
      </w:pPr>
    </w:p>
    <w:p w14:paraId="01C8C3C5" w14:textId="74E3B016" w:rsidR="00A45243" w:rsidRPr="00A45243" w:rsidRDefault="00A45243" w:rsidP="00A45243">
      <w:pPr>
        <w:jc w:val="both"/>
        <w:rPr>
          <w:ins w:id="41" w:author="Niraj Prasad Timila" w:date="2021-04-29T04:54:00Z"/>
          <w:rFonts w:ascii="Times New Roman" w:hAnsi="Times New Roman" w:cs="Times New Roman"/>
          <w:color w:val="000000" w:themeColor="text1"/>
          <w:sz w:val="24"/>
          <w:szCs w:val="24"/>
        </w:rPr>
      </w:pPr>
      <w:ins w:id="42" w:author="Niraj Prasad Timila" w:date="2021-04-29T04:54:00Z">
        <w:r w:rsidRPr="00A45243">
          <w:rPr>
            <w:rFonts w:ascii="Times New Roman" w:hAnsi="Times New Roman" w:cs="Times New Roman"/>
            <w:i/>
            <w:color w:val="000000" w:themeColor="text1"/>
            <w:sz w:val="24"/>
            <w:szCs w:val="24"/>
            <w:highlight w:val="white"/>
          </w:rPr>
          <w:t>ER Diagram: Entity Relationship Diagram Model | DBMS Example</w:t>
        </w:r>
        <w:r w:rsidRPr="00A45243">
          <w:rPr>
            <w:rFonts w:ascii="Times New Roman" w:hAnsi="Times New Roman" w:cs="Times New Roman"/>
            <w:color w:val="000000" w:themeColor="text1"/>
            <w:sz w:val="24"/>
            <w:szCs w:val="24"/>
            <w:highlight w:val="white"/>
          </w:rPr>
          <w:t xml:space="preserve"> 2021. viewed 29 April 2021, </w:t>
        </w:r>
      </w:ins>
      <w:r w:rsidR="00A86DEE" w:rsidRPr="00A86DEE">
        <w:rPr>
          <w:rFonts w:ascii="Times New Roman" w:hAnsi="Times New Roman" w:cs="Times New Roman"/>
          <w:color w:val="000000" w:themeColor="text1"/>
          <w:sz w:val="24"/>
          <w:szCs w:val="24"/>
        </w:rPr>
        <w:t>https://www.guru99.com/er-diagram-tutorial-dbms.html</w:t>
      </w:r>
    </w:p>
    <w:p w14:paraId="5B842FDF" w14:textId="77777777" w:rsidR="00A45243" w:rsidRPr="00A45243" w:rsidRDefault="00A45243" w:rsidP="00754D37">
      <w:pPr>
        <w:jc w:val="both"/>
        <w:rPr>
          <w:rFonts w:ascii="Times New Roman" w:hAnsi="Times New Roman" w:cs="Times New Roman"/>
          <w:color w:val="000000" w:themeColor="text1"/>
          <w:sz w:val="24"/>
          <w:szCs w:val="24"/>
          <w:shd w:val="clear" w:color="auto" w:fill="FFFFFF"/>
        </w:rPr>
      </w:pPr>
    </w:p>
    <w:p w14:paraId="60812AB7" w14:textId="0E0B1DD5" w:rsidR="00743EBF" w:rsidRPr="00A45243" w:rsidRDefault="00743EBF" w:rsidP="00754D37">
      <w:pPr>
        <w:jc w:val="both"/>
        <w:rPr>
          <w:rFonts w:ascii="Times New Roman" w:hAnsi="Times New Roman" w:cs="Times New Roman"/>
          <w:color w:val="000000" w:themeColor="text1"/>
          <w:sz w:val="24"/>
          <w:szCs w:val="24"/>
          <w:shd w:val="clear" w:color="auto" w:fill="FFFFFF"/>
        </w:rPr>
      </w:pPr>
      <w:r w:rsidRPr="00A45243">
        <w:rPr>
          <w:rFonts w:ascii="Times New Roman" w:hAnsi="Times New Roman" w:cs="Times New Roman"/>
          <w:color w:val="000000" w:themeColor="text1"/>
          <w:sz w:val="24"/>
          <w:szCs w:val="24"/>
          <w:shd w:val="clear" w:color="auto" w:fill="FFFFFF"/>
        </w:rPr>
        <w:t>Hammad, M 2020, </w:t>
      </w:r>
      <w:r w:rsidRPr="00A45243">
        <w:rPr>
          <w:rFonts w:ascii="Times New Roman" w:hAnsi="Times New Roman" w:cs="Times New Roman"/>
          <w:i/>
          <w:iCs/>
          <w:color w:val="000000" w:themeColor="text1"/>
          <w:sz w:val="24"/>
          <w:szCs w:val="24"/>
          <w:shd w:val="clear" w:color="auto" w:fill="FFFFFF"/>
        </w:rPr>
        <w:t xml:space="preserve">Short note on </w:t>
      </w:r>
      <w:proofErr w:type="spellStart"/>
      <w:r w:rsidRPr="00A45243">
        <w:rPr>
          <w:rFonts w:ascii="Times New Roman" w:hAnsi="Times New Roman" w:cs="Times New Roman"/>
          <w:i/>
          <w:iCs/>
          <w:color w:val="000000" w:themeColor="text1"/>
          <w:sz w:val="24"/>
          <w:szCs w:val="24"/>
          <w:shd w:val="clear" w:color="auto" w:fill="FFFFFF"/>
        </w:rPr>
        <w:t>Behavioral</w:t>
      </w:r>
      <w:proofErr w:type="spellEnd"/>
      <w:r w:rsidRPr="00A45243">
        <w:rPr>
          <w:rFonts w:ascii="Times New Roman" w:hAnsi="Times New Roman" w:cs="Times New Roman"/>
          <w:i/>
          <w:iCs/>
          <w:color w:val="000000" w:themeColor="text1"/>
          <w:sz w:val="24"/>
          <w:szCs w:val="24"/>
          <w:shd w:val="clear" w:color="auto" w:fill="FFFFFF"/>
        </w:rPr>
        <w:t xml:space="preserve"> Model - </w:t>
      </w:r>
      <w:proofErr w:type="spellStart"/>
      <w:r w:rsidRPr="00A45243">
        <w:rPr>
          <w:rFonts w:ascii="Times New Roman" w:hAnsi="Times New Roman" w:cs="Times New Roman"/>
          <w:i/>
          <w:iCs/>
          <w:color w:val="000000" w:themeColor="text1"/>
          <w:sz w:val="24"/>
          <w:szCs w:val="24"/>
          <w:shd w:val="clear" w:color="auto" w:fill="FFFFFF"/>
        </w:rPr>
        <w:t>GeeksforGeeks</w:t>
      </w:r>
      <w:proofErr w:type="spellEnd"/>
      <w:r w:rsidRPr="00A45243">
        <w:rPr>
          <w:rFonts w:ascii="Times New Roman" w:hAnsi="Times New Roman" w:cs="Times New Roman"/>
          <w:color w:val="000000" w:themeColor="text1"/>
          <w:sz w:val="24"/>
          <w:szCs w:val="24"/>
          <w:shd w:val="clear" w:color="auto" w:fill="FFFFFF"/>
        </w:rPr>
        <w:t>. viewed 20 April 2021, </w:t>
      </w:r>
      <w:hyperlink r:id="rId19" w:history="1">
        <w:r w:rsidRPr="00A45243">
          <w:rPr>
            <w:rStyle w:val="Hyperlink"/>
            <w:rFonts w:ascii="Times New Roman" w:hAnsi="Times New Roman" w:cs="Times New Roman"/>
            <w:color w:val="000000" w:themeColor="text1"/>
            <w:sz w:val="24"/>
            <w:szCs w:val="24"/>
            <w:u w:val="none"/>
            <w:shd w:val="clear" w:color="auto" w:fill="FFFFFF"/>
          </w:rPr>
          <w:t>https://www.geeksforgeeks.org/short-note-on-behavioral-model/.4</w:t>
        </w:r>
      </w:hyperlink>
    </w:p>
    <w:p w14:paraId="798FA446" w14:textId="77777777" w:rsidR="00743EBF" w:rsidRPr="00A45243" w:rsidRDefault="00743EBF" w:rsidP="00754D37">
      <w:pPr>
        <w:jc w:val="both"/>
        <w:rPr>
          <w:rFonts w:ascii="Times New Roman" w:hAnsi="Times New Roman" w:cs="Times New Roman"/>
          <w:color w:val="000000" w:themeColor="text1"/>
          <w:sz w:val="24"/>
          <w:szCs w:val="24"/>
        </w:rPr>
      </w:pPr>
    </w:p>
    <w:p w14:paraId="00AD8E83" w14:textId="40F3B55B" w:rsidR="00743EBF" w:rsidRPr="00A45243" w:rsidRDefault="00743EBF" w:rsidP="00754D37">
      <w:pPr>
        <w:jc w:val="both"/>
        <w:rPr>
          <w:ins w:id="43" w:author="Niraj Prasad Timila" w:date="2021-04-29T04:54:00Z"/>
          <w:rFonts w:ascii="Times New Roman" w:hAnsi="Times New Roman" w:cs="Times New Roman"/>
          <w:color w:val="000000" w:themeColor="text1"/>
          <w:sz w:val="24"/>
          <w:szCs w:val="24"/>
        </w:rPr>
      </w:pPr>
      <w:ins w:id="44" w:author="Niraj Prasad Timila" w:date="2021-04-29T04:54:00Z">
        <w:r w:rsidRPr="00A45243">
          <w:rPr>
            <w:rFonts w:ascii="Times New Roman" w:hAnsi="Times New Roman" w:cs="Times New Roman"/>
            <w:color w:val="000000" w:themeColor="text1"/>
            <w:sz w:val="24"/>
            <w:szCs w:val="24"/>
          </w:rPr>
          <w:t xml:space="preserve">Richards, M 2018, Software Architecture Patterns. viewed 24 April 2021, </w:t>
        </w:r>
        <w:r w:rsidRPr="00A45243">
          <w:rPr>
            <w:rFonts w:ascii="Times New Roman" w:hAnsi="Times New Roman" w:cs="Times New Roman"/>
            <w:color w:val="000000" w:themeColor="text1"/>
            <w:sz w:val="24"/>
            <w:szCs w:val="24"/>
          </w:rPr>
          <w:fldChar w:fldCharType="begin"/>
        </w:r>
        <w:r w:rsidRPr="00A45243">
          <w:rPr>
            <w:rFonts w:ascii="Times New Roman" w:hAnsi="Times New Roman" w:cs="Times New Roman"/>
            <w:color w:val="000000" w:themeColor="text1"/>
            <w:sz w:val="24"/>
            <w:szCs w:val="24"/>
          </w:rPr>
          <w:instrText xml:space="preserve"> HYPERLINK "https://www.oreilly.com/library/view/software-architecture-patterns/9781491971437/ch01.html" </w:instrText>
        </w:r>
        <w:r w:rsidRPr="00A45243">
          <w:rPr>
            <w:rFonts w:ascii="Times New Roman" w:hAnsi="Times New Roman" w:cs="Times New Roman"/>
            <w:color w:val="000000" w:themeColor="text1"/>
            <w:sz w:val="24"/>
            <w:szCs w:val="24"/>
          </w:rPr>
          <w:fldChar w:fldCharType="separate"/>
        </w:r>
        <w:r w:rsidRPr="00A45243">
          <w:rPr>
            <w:rStyle w:val="Hyperlink"/>
            <w:rFonts w:ascii="Times New Roman" w:hAnsi="Times New Roman" w:cs="Times New Roman"/>
            <w:color w:val="000000" w:themeColor="text1"/>
            <w:sz w:val="24"/>
            <w:szCs w:val="24"/>
            <w:u w:val="none"/>
          </w:rPr>
          <w:t>https://www.oreilly.com/library/view/software-architecture-patterns/9781491971437/ch01.html</w:t>
        </w:r>
        <w:r w:rsidRPr="00A45243">
          <w:rPr>
            <w:rFonts w:ascii="Times New Roman" w:hAnsi="Times New Roman" w:cs="Times New Roman"/>
            <w:color w:val="000000" w:themeColor="text1"/>
            <w:sz w:val="24"/>
            <w:szCs w:val="24"/>
          </w:rPr>
          <w:fldChar w:fldCharType="end"/>
        </w:r>
        <w:r w:rsidRPr="00A45243">
          <w:rPr>
            <w:rFonts w:ascii="Times New Roman" w:hAnsi="Times New Roman" w:cs="Times New Roman"/>
            <w:color w:val="000000" w:themeColor="text1"/>
            <w:sz w:val="24"/>
            <w:szCs w:val="24"/>
          </w:rPr>
          <w:t>.</w:t>
        </w:r>
      </w:ins>
    </w:p>
    <w:p w14:paraId="27539529" w14:textId="77777777" w:rsidR="00743EBF" w:rsidRPr="00A45243" w:rsidRDefault="00743EBF" w:rsidP="00754D37">
      <w:pPr>
        <w:jc w:val="both"/>
        <w:rPr>
          <w:ins w:id="45" w:author="Niraj Prasad Timila" w:date="2021-04-29T04:54:00Z"/>
          <w:rFonts w:ascii="Times New Roman" w:hAnsi="Times New Roman" w:cs="Times New Roman"/>
          <w:color w:val="000000" w:themeColor="text1"/>
          <w:sz w:val="24"/>
          <w:szCs w:val="24"/>
        </w:rPr>
      </w:pPr>
    </w:p>
    <w:p w14:paraId="6F1894BE" w14:textId="1AC63809" w:rsidR="00743EBF" w:rsidRPr="00A45243" w:rsidRDefault="00743EBF" w:rsidP="00754D37">
      <w:pPr>
        <w:jc w:val="both"/>
        <w:rPr>
          <w:rFonts w:ascii="Times New Roman" w:hAnsi="Times New Roman" w:cs="Times New Roman"/>
          <w:i/>
          <w:color w:val="000000" w:themeColor="text1"/>
          <w:sz w:val="24"/>
          <w:szCs w:val="24"/>
          <w:highlight w:val="white"/>
        </w:rPr>
      </w:pPr>
      <w:r w:rsidRPr="00A45243">
        <w:rPr>
          <w:rFonts w:ascii="Times New Roman" w:hAnsi="Times New Roman" w:cs="Times New Roman"/>
          <w:i/>
          <w:iCs/>
          <w:color w:val="000000" w:themeColor="text1"/>
          <w:sz w:val="24"/>
          <w:szCs w:val="24"/>
          <w:shd w:val="clear" w:color="auto" w:fill="FFFFFF"/>
        </w:rPr>
        <w:t>What is Class Diagram?</w:t>
      </w:r>
      <w:r w:rsidRPr="00A45243">
        <w:rPr>
          <w:rFonts w:ascii="Times New Roman" w:hAnsi="Times New Roman" w:cs="Times New Roman"/>
          <w:color w:val="000000" w:themeColor="text1"/>
          <w:sz w:val="24"/>
          <w:szCs w:val="24"/>
          <w:shd w:val="clear" w:color="auto" w:fill="FFFFFF"/>
        </w:rPr>
        <w:t> 2021. viewed 19 April 2021, https://www.visual-paradigm.com/guide/uml-unified-modeling-language/what-is-class-diagram/.</w:t>
      </w:r>
    </w:p>
    <w:p w14:paraId="604A416B" w14:textId="77777777" w:rsidR="00A45243" w:rsidRPr="00A45243" w:rsidRDefault="00A45243" w:rsidP="00754D37">
      <w:pPr>
        <w:jc w:val="both"/>
        <w:rPr>
          <w:rFonts w:ascii="Times New Roman" w:hAnsi="Times New Roman" w:cs="Times New Roman"/>
          <w:i/>
          <w:color w:val="000000" w:themeColor="text1"/>
          <w:sz w:val="24"/>
          <w:szCs w:val="24"/>
          <w:highlight w:val="white"/>
        </w:rPr>
      </w:pPr>
    </w:p>
    <w:p w14:paraId="4C8E0954" w14:textId="196A1881" w:rsidR="00743EBF" w:rsidRPr="00A45243" w:rsidRDefault="00743EBF" w:rsidP="00754D37">
      <w:pPr>
        <w:jc w:val="both"/>
        <w:rPr>
          <w:ins w:id="46" w:author="Niraj Prasad Timila" w:date="2021-04-29T04:54:00Z"/>
          <w:rFonts w:ascii="Times New Roman" w:hAnsi="Times New Roman" w:cs="Times New Roman"/>
          <w:color w:val="000000" w:themeColor="text1"/>
          <w:sz w:val="24"/>
          <w:szCs w:val="24"/>
          <w:highlight w:val="white"/>
        </w:rPr>
      </w:pPr>
      <w:ins w:id="47" w:author="Niraj Prasad Timila" w:date="2021-04-29T04:54:00Z">
        <w:r w:rsidRPr="00A45243">
          <w:rPr>
            <w:rFonts w:ascii="Times New Roman" w:hAnsi="Times New Roman" w:cs="Times New Roman"/>
            <w:i/>
            <w:color w:val="000000" w:themeColor="text1"/>
            <w:sz w:val="24"/>
            <w:szCs w:val="24"/>
            <w:highlight w:val="white"/>
          </w:rPr>
          <w:t>What Is Software Architecture &amp; Software Security Design and How Does It Work? | Synopsys</w:t>
        </w:r>
        <w:r w:rsidRPr="00A45243">
          <w:rPr>
            <w:rFonts w:ascii="Times New Roman" w:hAnsi="Times New Roman" w:cs="Times New Roman"/>
            <w:color w:val="000000" w:themeColor="text1"/>
            <w:sz w:val="24"/>
            <w:szCs w:val="24"/>
            <w:highlight w:val="white"/>
          </w:rPr>
          <w:t xml:space="preserve"> 2021. viewed 29 April 2021, </w:t>
        </w:r>
      </w:ins>
      <w:r w:rsidR="00BA484A" w:rsidRPr="00BA484A">
        <w:rPr>
          <w:rFonts w:ascii="Times New Roman" w:hAnsi="Times New Roman" w:cs="Times New Roman"/>
          <w:color w:val="000000" w:themeColor="text1"/>
          <w:sz w:val="24"/>
          <w:szCs w:val="24"/>
        </w:rPr>
        <w:t>https://www.synopsys.com/glossary/what-is-software-architecture.html</w:t>
      </w:r>
    </w:p>
    <w:p w14:paraId="0008C7A4" w14:textId="77777777" w:rsidR="00743EBF" w:rsidRPr="00754D37" w:rsidRDefault="00743EBF" w:rsidP="00754D37">
      <w:pPr>
        <w:jc w:val="both"/>
        <w:rPr>
          <w:ins w:id="48" w:author="Niraj Prasad Timila" w:date="2021-04-29T04:54:00Z"/>
          <w:rFonts w:ascii="Times New Roman" w:hAnsi="Times New Roman" w:cs="Times New Roman"/>
          <w:color w:val="000000" w:themeColor="text1"/>
          <w:sz w:val="24"/>
          <w:szCs w:val="24"/>
          <w:highlight w:val="white"/>
        </w:rPr>
      </w:pPr>
    </w:p>
    <w:p w14:paraId="6BDF962C" w14:textId="77777777" w:rsidR="00743EBF" w:rsidRPr="00754D37" w:rsidRDefault="00743EBF" w:rsidP="00754D37">
      <w:pPr>
        <w:jc w:val="both"/>
        <w:rPr>
          <w:ins w:id="49" w:author="Niraj Prasad Timila" w:date="2021-04-29T04:54:00Z"/>
          <w:rFonts w:ascii="Times New Roman" w:hAnsi="Times New Roman" w:cs="Times New Roman"/>
          <w:color w:val="000000" w:themeColor="text1"/>
          <w:sz w:val="24"/>
          <w:szCs w:val="24"/>
          <w:highlight w:val="white"/>
        </w:rPr>
      </w:pPr>
    </w:p>
    <w:p w14:paraId="06C55D91" w14:textId="77777777" w:rsidR="00743EBF" w:rsidRPr="00754D37" w:rsidRDefault="00743EBF" w:rsidP="00754D37">
      <w:pPr>
        <w:jc w:val="both"/>
        <w:rPr>
          <w:ins w:id="50" w:author="Niraj Prasad Timila" w:date="2021-04-29T04:54:00Z"/>
          <w:rFonts w:ascii="Times New Roman" w:hAnsi="Times New Roman" w:cs="Times New Roman"/>
          <w:color w:val="000000" w:themeColor="text1"/>
          <w:sz w:val="24"/>
          <w:szCs w:val="24"/>
          <w:highlight w:val="white"/>
        </w:rPr>
      </w:pPr>
    </w:p>
    <w:p w14:paraId="7F450548" w14:textId="77777777" w:rsidR="00743EBF" w:rsidRPr="00754D37" w:rsidRDefault="00743EBF" w:rsidP="00754D37">
      <w:pPr>
        <w:jc w:val="both"/>
        <w:rPr>
          <w:rFonts w:ascii="Times New Roman" w:hAnsi="Times New Roman" w:cs="Times New Roman"/>
          <w:i/>
          <w:color w:val="000000" w:themeColor="text1"/>
          <w:sz w:val="24"/>
          <w:szCs w:val="24"/>
        </w:rPr>
      </w:pPr>
    </w:p>
    <w:p w14:paraId="13F31498" w14:textId="77777777" w:rsidR="00743EBF" w:rsidRPr="00754D37" w:rsidRDefault="00743EBF" w:rsidP="00754D37">
      <w:pPr>
        <w:jc w:val="both"/>
        <w:rPr>
          <w:rFonts w:ascii="Times New Roman" w:hAnsi="Times New Roman" w:cs="Times New Roman"/>
          <w:color w:val="000000" w:themeColor="text1"/>
          <w:sz w:val="24"/>
          <w:szCs w:val="24"/>
        </w:rPr>
      </w:pPr>
    </w:p>
    <w:sectPr w:rsidR="00743EBF" w:rsidRPr="00754D37" w:rsidSect="005579A4">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3234" w14:textId="77777777" w:rsidR="00C838B5" w:rsidRDefault="00C838B5" w:rsidP="005579A4">
      <w:pPr>
        <w:spacing w:line="240" w:lineRule="auto"/>
      </w:pPr>
      <w:r>
        <w:separator/>
      </w:r>
    </w:p>
  </w:endnote>
  <w:endnote w:type="continuationSeparator" w:id="0">
    <w:p w14:paraId="05E71D76" w14:textId="77777777" w:rsidR="00C838B5" w:rsidRDefault="00C838B5" w:rsidP="00557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79110"/>
      <w:docPartObj>
        <w:docPartGallery w:val="Page Numbers (Bottom of Page)"/>
        <w:docPartUnique/>
      </w:docPartObj>
    </w:sdtPr>
    <w:sdtEndPr>
      <w:rPr>
        <w:noProof/>
      </w:rPr>
    </w:sdtEndPr>
    <w:sdtContent>
      <w:p w14:paraId="51AEEC59" w14:textId="32D11412" w:rsidR="005579A4" w:rsidRDefault="005579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5D5D3" w14:textId="77777777" w:rsidR="005579A4" w:rsidRDefault="00557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A9DB" w14:textId="77777777" w:rsidR="00C838B5" w:rsidRDefault="00C838B5" w:rsidP="005579A4">
      <w:pPr>
        <w:spacing w:line="240" w:lineRule="auto"/>
      </w:pPr>
      <w:r>
        <w:separator/>
      </w:r>
    </w:p>
  </w:footnote>
  <w:footnote w:type="continuationSeparator" w:id="0">
    <w:p w14:paraId="5763C667" w14:textId="77777777" w:rsidR="00C838B5" w:rsidRDefault="00C838B5" w:rsidP="005579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8E"/>
    <w:rsid w:val="000D708E"/>
    <w:rsid w:val="001832D1"/>
    <w:rsid w:val="00201CFF"/>
    <w:rsid w:val="004352C2"/>
    <w:rsid w:val="00447C68"/>
    <w:rsid w:val="00534190"/>
    <w:rsid w:val="00546FCE"/>
    <w:rsid w:val="005579A4"/>
    <w:rsid w:val="00572F83"/>
    <w:rsid w:val="005D2A24"/>
    <w:rsid w:val="00601415"/>
    <w:rsid w:val="00663B55"/>
    <w:rsid w:val="006C143B"/>
    <w:rsid w:val="006E4C8A"/>
    <w:rsid w:val="00711482"/>
    <w:rsid w:val="0074285F"/>
    <w:rsid w:val="00743EBF"/>
    <w:rsid w:val="00754D37"/>
    <w:rsid w:val="00855641"/>
    <w:rsid w:val="008D20F2"/>
    <w:rsid w:val="008D79DE"/>
    <w:rsid w:val="00981B73"/>
    <w:rsid w:val="009E6A9A"/>
    <w:rsid w:val="00A041BC"/>
    <w:rsid w:val="00A45243"/>
    <w:rsid w:val="00A86DEE"/>
    <w:rsid w:val="00AE1205"/>
    <w:rsid w:val="00B97C7D"/>
    <w:rsid w:val="00BA484A"/>
    <w:rsid w:val="00C838B5"/>
    <w:rsid w:val="00CD7F6C"/>
    <w:rsid w:val="00E86978"/>
    <w:rsid w:val="00EF2B3E"/>
    <w:rsid w:val="00F332B3"/>
    <w:rsid w:val="00FD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D558"/>
  <w15:chartTrackingRefBased/>
  <w15:docId w15:val="{901E3D32-2B2E-46E8-BC0E-F4280950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78"/>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A45243"/>
    <w:pPr>
      <w:keepNext/>
      <w:keepLines/>
      <w:spacing w:before="24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EBF"/>
    <w:rPr>
      <w:color w:val="0563C1" w:themeColor="hyperlink"/>
      <w:u w:val="single"/>
    </w:rPr>
  </w:style>
  <w:style w:type="character" w:styleId="UnresolvedMention">
    <w:name w:val="Unresolved Mention"/>
    <w:basedOn w:val="DefaultParagraphFont"/>
    <w:uiPriority w:val="99"/>
    <w:semiHidden/>
    <w:unhideWhenUsed/>
    <w:rsid w:val="00743EBF"/>
    <w:rPr>
      <w:color w:val="605E5C"/>
      <w:shd w:val="clear" w:color="auto" w:fill="E1DFDD"/>
    </w:rPr>
  </w:style>
  <w:style w:type="character" w:customStyle="1" w:styleId="Heading1Char">
    <w:name w:val="Heading 1 Char"/>
    <w:basedOn w:val="DefaultParagraphFont"/>
    <w:link w:val="Heading1"/>
    <w:uiPriority w:val="9"/>
    <w:rsid w:val="00A45243"/>
    <w:rPr>
      <w:rFonts w:ascii="Times New Roman" w:eastAsiaTheme="majorEastAsia" w:hAnsi="Times New Roman" w:cstheme="majorBidi"/>
      <w:b/>
      <w:color w:val="000000" w:themeColor="text1"/>
      <w:sz w:val="28"/>
      <w:szCs w:val="32"/>
      <w:lang w:val="en-GB"/>
    </w:rPr>
  </w:style>
  <w:style w:type="paragraph" w:styleId="TOCHeading">
    <w:name w:val="TOC Heading"/>
    <w:basedOn w:val="Heading1"/>
    <w:next w:val="Normal"/>
    <w:uiPriority w:val="39"/>
    <w:unhideWhenUsed/>
    <w:qFormat/>
    <w:rsid w:val="00B97C7D"/>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97C7D"/>
    <w:pPr>
      <w:spacing w:after="100"/>
    </w:pPr>
  </w:style>
  <w:style w:type="paragraph" w:styleId="Header">
    <w:name w:val="header"/>
    <w:basedOn w:val="Normal"/>
    <w:link w:val="HeaderChar"/>
    <w:uiPriority w:val="99"/>
    <w:unhideWhenUsed/>
    <w:rsid w:val="005579A4"/>
    <w:pPr>
      <w:tabs>
        <w:tab w:val="center" w:pos="4680"/>
        <w:tab w:val="right" w:pos="9360"/>
      </w:tabs>
      <w:spacing w:line="240" w:lineRule="auto"/>
    </w:pPr>
  </w:style>
  <w:style w:type="character" w:customStyle="1" w:styleId="HeaderChar">
    <w:name w:val="Header Char"/>
    <w:basedOn w:val="DefaultParagraphFont"/>
    <w:link w:val="Header"/>
    <w:uiPriority w:val="99"/>
    <w:rsid w:val="005579A4"/>
    <w:rPr>
      <w:rFonts w:ascii="Arial" w:eastAsia="Arial" w:hAnsi="Arial" w:cs="Arial"/>
      <w:lang w:val="en-GB"/>
    </w:rPr>
  </w:style>
  <w:style w:type="paragraph" w:styleId="Footer">
    <w:name w:val="footer"/>
    <w:basedOn w:val="Normal"/>
    <w:link w:val="FooterChar"/>
    <w:uiPriority w:val="99"/>
    <w:unhideWhenUsed/>
    <w:rsid w:val="005579A4"/>
    <w:pPr>
      <w:tabs>
        <w:tab w:val="center" w:pos="4680"/>
        <w:tab w:val="right" w:pos="9360"/>
      </w:tabs>
      <w:spacing w:line="240" w:lineRule="auto"/>
    </w:pPr>
  </w:style>
  <w:style w:type="character" w:customStyle="1" w:styleId="FooterChar">
    <w:name w:val="Footer Char"/>
    <w:basedOn w:val="DefaultParagraphFont"/>
    <w:link w:val="Footer"/>
    <w:uiPriority w:val="99"/>
    <w:rsid w:val="005579A4"/>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5163">
      <w:bodyDiv w:val="1"/>
      <w:marLeft w:val="0"/>
      <w:marRight w:val="0"/>
      <w:marTop w:val="0"/>
      <w:marBottom w:val="0"/>
      <w:divBdr>
        <w:top w:val="none" w:sz="0" w:space="0" w:color="auto"/>
        <w:left w:val="none" w:sz="0" w:space="0" w:color="auto"/>
        <w:bottom w:val="none" w:sz="0" w:space="0" w:color="auto"/>
        <w:right w:val="none" w:sz="0" w:space="0" w:color="auto"/>
      </w:divBdr>
    </w:div>
    <w:div w:id="1508519509">
      <w:bodyDiv w:val="1"/>
      <w:marLeft w:val="0"/>
      <w:marRight w:val="0"/>
      <w:marTop w:val="0"/>
      <w:marBottom w:val="0"/>
      <w:divBdr>
        <w:top w:val="none" w:sz="0" w:space="0" w:color="auto"/>
        <w:left w:val="none" w:sz="0" w:space="0" w:color="auto"/>
        <w:bottom w:val="none" w:sz="0" w:space="0" w:color="auto"/>
        <w:right w:val="none" w:sz="0" w:space="0" w:color="auto"/>
      </w:divBdr>
    </w:div>
    <w:div w:id="1965113661">
      <w:bodyDiv w:val="1"/>
      <w:marLeft w:val="0"/>
      <w:marRight w:val="0"/>
      <w:marTop w:val="0"/>
      <w:marBottom w:val="0"/>
      <w:divBdr>
        <w:top w:val="none" w:sz="0" w:space="0" w:color="auto"/>
        <w:left w:val="none" w:sz="0" w:space="0" w:color="auto"/>
        <w:bottom w:val="none" w:sz="0" w:space="0" w:color="auto"/>
        <w:right w:val="none" w:sz="0" w:space="0" w:color="auto"/>
      </w:divBdr>
    </w:div>
    <w:div w:id="20437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short-note-on-behavioral-model/.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7021-51D5-47B6-8DD3-0F86DDCE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Raken</dc:creator>
  <cp:keywords/>
  <dc:description/>
  <cp:lastModifiedBy>Bishal Budhathoki</cp:lastModifiedBy>
  <cp:revision>31</cp:revision>
  <dcterms:created xsi:type="dcterms:W3CDTF">2021-04-29T07:26:00Z</dcterms:created>
  <dcterms:modified xsi:type="dcterms:W3CDTF">2021-04-29T10:43:00Z</dcterms:modified>
</cp:coreProperties>
</file>